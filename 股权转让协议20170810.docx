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9BC" w:rsidRDefault="00D369BC">
      <w:pPr>
        <w:pStyle w:val="A9"/>
        <w:framePr w:wrap="auto" w:yAlign="inline"/>
        <w:tabs>
          <w:tab w:val="left" w:pos="7440"/>
        </w:tabs>
        <w:spacing w:line="360" w:lineRule="auto"/>
        <w:jc w:val="center"/>
        <w:rPr>
          <w:rFonts w:ascii="宋体" w:eastAsia="宋体" w:hAnsi="宋体" w:cs="Songti SC Regular"/>
          <w:sz w:val="48"/>
          <w:szCs w:val="48"/>
          <w:lang w:val="zh-TW" w:eastAsia="zh-TW"/>
        </w:rPr>
      </w:pPr>
    </w:p>
    <w:p w:rsidR="00D369BC" w:rsidRDefault="00F038A1">
      <w:pPr>
        <w:pStyle w:val="A9"/>
        <w:framePr w:wrap="auto" w:yAlign="inline"/>
        <w:tabs>
          <w:tab w:val="left" w:pos="7440"/>
        </w:tabs>
        <w:spacing w:line="360" w:lineRule="auto"/>
        <w:jc w:val="center"/>
        <w:rPr>
          <w:rStyle w:val="10"/>
          <w:rFonts w:ascii="宋体" w:eastAsia="宋体" w:hAnsi="宋体" w:cs="Songti SC Bold"/>
          <w:sz w:val="48"/>
          <w:szCs w:val="48"/>
        </w:rPr>
      </w:pPr>
      <w:r>
        <w:rPr>
          <w:rStyle w:val="10"/>
          <w:rFonts w:ascii="宋体" w:eastAsia="宋体" w:hAnsi="宋体" w:hint="eastAsia"/>
          <w:sz w:val="48"/>
          <w:szCs w:val="48"/>
        </w:rPr>
        <w:t>股权转让协议</w:t>
      </w:r>
    </w:p>
    <w:p w:rsidR="00D369BC" w:rsidRDefault="00D369BC">
      <w:pPr>
        <w:pStyle w:val="A9"/>
        <w:framePr w:wrap="auto" w:yAlign="inline"/>
        <w:tabs>
          <w:tab w:val="left" w:pos="540"/>
        </w:tabs>
        <w:spacing w:line="360" w:lineRule="auto"/>
        <w:ind w:firstLine="723"/>
        <w:rPr>
          <w:rFonts w:ascii="宋体" w:eastAsia="宋体" w:hAnsi="宋体" w:cs="Songti SC Bold"/>
          <w:sz w:val="36"/>
          <w:szCs w:val="36"/>
          <w:lang w:eastAsia="zh-TW"/>
        </w:rPr>
      </w:pPr>
    </w:p>
    <w:p w:rsidR="00D369BC" w:rsidRDefault="00F038A1">
      <w:pPr>
        <w:pStyle w:val="A9"/>
        <w:framePr w:wrap="auto" w:yAlign="inline"/>
        <w:spacing w:line="360" w:lineRule="auto"/>
        <w:rPr>
          <w:rFonts w:ascii="宋体" w:eastAsia="宋体" w:hAnsi="宋体" w:cs="Songti SC Regular"/>
          <w:kern w:val="0"/>
        </w:rPr>
      </w:pPr>
      <w:r>
        <w:rPr>
          <w:rFonts w:ascii="宋体" w:eastAsia="宋体" w:hAnsi="宋体" w:hint="eastAsia"/>
          <w:kern w:val="0"/>
          <w:lang w:val="zh-CN"/>
        </w:rPr>
        <w:t>本股权转让协议（ 下称</w:t>
      </w:r>
      <w:r>
        <w:rPr>
          <w:rFonts w:ascii="宋体" w:eastAsia="宋体" w:hAnsi="宋体"/>
          <w:kern w:val="0"/>
          <w:lang w:val="de-DE"/>
        </w:rPr>
        <w:t>“</w:t>
      </w:r>
      <w:r>
        <w:rPr>
          <w:rFonts w:ascii="宋体" w:eastAsia="宋体" w:hAnsi="宋体" w:hint="eastAsia"/>
          <w:b/>
          <w:bCs/>
          <w:kern w:val="0"/>
          <w:lang w:val="zh-CN"/>
        </w:rPr>
        <w:t>本协议</w:t>
      </w:r>
      <w:r>
        <w:rPr>
          <w:rFonts w:ascii="宋体" w:eastAsia="宋体" w:hAnsi="宋体"/>
          <w:kern w:val="0"/>
        </w:rPr>
        <w:t>”</w:t>
      </w:r>
      <w:r>
        <w:rPr>
          <w:rFonts w:ascii="宋体" w:eastAsia="宋体" w:hAnsi="宋体" w:hint="eastAsia"/>
          <w:kern w:val="0"/>
          <w:lang w:val="zh-CN"/>
        </w:rPr>
        <w:t>）由下列各方于</w:t>
      </w:r>
      <w:r>
        <w:rPr>
          <w:rFonts w:ascii="宋体" w:eastAsia="宋体" w:hAnsi="宋体" w:hint="eastAsia"/>
          <w:kern w:val="0"/>
        </w:rPr>
        <w:t>2017年</w:t>
      </w:r>
      <w:r>
        <w:rPr>
          <w:rFonts w:ascii="宋体" w:eastAsia="宋体" w:hAnsi="宋体"/>
          <w:kern w:val="0"/>
          <w:u w:val="single"/>
        </w:rPr>
        <w:t xml:space="preserve"> </w:t>
      </w:r>
      <w:r>
        <w:rPr>
          <w:rFonts w:ascii="宋体" w:eastAsia="宋体" w:hAnsi="宋体" w:hint="eastAsia"/>
          <w:kern w:val="0"/>
          <w:u w:val="single"/>
        </w:rPr>
        <w:t>8</w:t>
      </w:r>
      <w:r>
        <w:rPr>
          <w:rFonts w:ascii="宋体" w:eastAsia="宋体" w:hAnsi="宋体"/>
          <w:kern w:val="0"/>
          <w:u w:val="single"/>
        </w:rPr>
        <w:t xml:space="preserve"> </w:t>
      </w:r>
      <w:r>
        <w:rPr>
          <w:rFonts w:ascii="宋体" w:eastAsia="宋体" w:hAnsi="宋体" w:hint="eastAsia"/>
          <w:kern w:val="0"/>
        </w:rPr>
        <w:t>月</w:t>
      </w:r>
      <w:r>
        <w:rPr>
          <w:rFonts w:ascii="宋体" w:eastAsia="宋体" w:hAnsi="宋体"/>
          <w:kern w:val="0"/>
          <w:u w:val="single"/>
        </w:rPr>
        <w:t xml:space="preserve"> </w:t>
      </w:r>
      <w:r>
        <w:rPr>
          <w:rFonts w:ascii="宋体" w:eastAsia="宋体" w:hAnsi="宋体" w:hint="eastAsia"/>
          <w:kern w:val="0"/>
          <w:u w:val="single"/>
        </w:rPr>
        <w:t>12</w:t>
      </w:r>
      <w:r>
        <w:rPr>
          <w:rFonts w:ascii="宋体" w:eastAsia="宋体" w:hAnsi="宋体"/>
          <w:kern w:val="0"/>
          <w:u w:val="single"/>
        </w:rPr>
        <w:t xml:space="preserve"> </w:t>
      </w:r>
      <w:r>
        <w:rPr>
          <w:rFonts w:ascii="宋体" w:eastAsia="宋体" w:hAnsi="宋体" w:hint="eastAsia"/>
          <w:kern w:val="0"/>
          <w:lang w:val="zh-CN"/>
        </w:rPr>
        <w:t>日在中国</w:t>
      </w:r>
      <w:r>
        <w:rPr>
          <w:rFonts w:ascii="宋体" w:eastAsia="宋体" w:hAnsi="宋体" w:hint="eastAsia"/>
          <w:kern w:val="0"/>
          <w:u w:val="single"/>
        </w:rPr>
        <w:t>南京</w:t>
      </w:r>
      <w:r>
        <w:rPr>
          <w:rFonts w:ascii="宋体" w:eastAsia="宋体" w:hAnsi="宋体" w:hint="eastAsia"/>
          <w:kern w:val="0"/>
          <w:u w:val="single"/>
          <w:lang w:val="zh-CN"/>
        </w:rPr>
        <w:t>市</w:t>
      </w:r>
      <w:r>
        <w:rPr>
          <w:rFonts w:ascii="宋体" w:eastAsia="宋体" w:hAnsi="宋体" w:hint="eastAsia"/>
          <w:kern w:val="0"/>
          <w:u w:val="single"/>
        </w:rPr>
        <w:t>玄武</w:t>
      </w:r>
      <w:r>
        <w:rPr>
          <w:rFonts w:ascii="宋体" w:eastAsia="宋体" w:hAnsi="宋体" w:hint="eastAsia"/>
          <w:kern w:val="0"/>
          <w:u w:val="single"/>
          <w:lang w:val="zh-CN"/>
        </w:rPr>
        <w:t>区</w:t>
      </w:r>
      <w:r>
        <w:rPr>
          <w:rFonts w:ascii="宋体" w:eastAsia="宋体" w:hAnsi="宋体" w:hint="eastAsia"/>
          <w:kern w:val="0"/>
          <w:lang w:val="zh-CN"/>
        </w:rPr>
        <w:t>签订：</w:t>
      </w:r>
    </w:p>
    <w:p w:rsidR="00D369BC" w:rsidRDefault="00D369BC">
      <w:pPr>
        <w:pStyle w:val="A9"/>
        <w:framePr w:wrap="auto" w:yAlign="inline"/>
        <w:spacing w:line="360" w:lineRule="auto"/>
        <w:rPr>
          <w:rFonts w:ascii="宋体" w:eastAsia="宋体" w:hAnsi="宋体" w:cs="Songti SC Regular"/>
          <w:kern w:val="0"/>
        </w:rPr>
      </w:pPr>
    </w:p>
    <w:p w:rsidR="00D369BC" w:rsidRDefault="00D369BC">
      <w:pPr>
        <w:pStyle w:val="A9"/>
        <w:framePr w:wrap="auto" w:yAlign="inline"/>
        <w:spacing w:line="360" w:lineRule="auto"/>
        <w:rPr>
          <w:rStyle w:val="10"/>
          <w:rFonts w:ascii="宋体" w:eastAsia="宋体" w:hAnsi="宋体"/>
          <w:b/>
          <w:bCs/>
          <w:lang w:eastAsia="zh-CN"/>
        </w:rPr>
      </w:pPr>
    </w:p>
    <w:p w:rsidR="00D369BC" w:rsidRDefault="00F038A1">
      <w:pPr>
        <w:pStyle w:val="A9"/>
        <w:framePr w:wrap="auto" w:yAlign="inline"/>
        <w:spacing w:line="360" w:lineRule="auto"/>
        <w:rPr>
          <w:rStyle w:val="10"/>
          <w:rFonts w:ascii="宋体" w:eastAsia="宋体" w:hAnsi="宋体" w:cs="Songti SC Regular"/>
          <w:lang w:eastAsia="zh-CN"/>
        </w:rPr>
      </w:pPr>
      <w:r>
        <w:rPr>
          <w:rStyle w:val="10"/>
          <w:rFonts w:ascii="宋体" w:eastAsia="宋体" w:hAnsi="宋体" w:hint="eastAsia"/>
          <w:b/>
          <w:bCs/>
          <w:lang w:eastAsia="zh-CN"/>
        </w:rPr>
        <w:t>甲方：</w:t>
      </w:r>
      <w:r>
        <w:rPr>
          <w:rStyle w:val="10"/>
          <w:rFonts w:ascii="宋体" w:eastAsia="宋体" w:hAnsi="宋体" w:hint="eastAsia"/>
          <w:b/>
          <w:bCs/>
          <w:sz w:val="26"/>
          <w:szCs w:val="26"/>
          <w:lang w:eastAsia="zh-CN"/>
        </w:rPr>
        <w:t>成都钱坤智能系统有限公司</w:t>
      </w:r>
    </w:p>
    <w:p w:rsidR="00D369BC" w:rsidRDefault="00F038A1">
      <w:pPr>
        <w:pStyle w:val="A9"/>
        <w:framePr w:wrap="auto" w:yAlign="inline"/>
        <w:spacing w:line="360" w:lineRule="auto"/>
        <w:rPr>
          <w:rStyle w:val="10"/>
          <w:rFonts w:ascii="宋体" w:eastAsia="宋体" w:hAnsi="宋体" w:cs="Songti SC Bold"/>
          <w:lang w:eastAsia="zh-CN"/>
        </w:rPr>
      </w:pPr>
      <w:r>
        <w:rPr>
          <w:rStyle w:val="10"/>
          <w:rFonts w:ascii="宋体" w:eastAsia="宋体" w:hAnsi="宋体" w:hint="eastAsia"/>
          <w:lang w:eastAsia="zh-CN"/>
        </w:rPr>
        <w:t>一家根据中国法律合法成立且有效存续的有限责任公司，注册地址为四川省成都市金堂县淮口镇现代大道</w:t>
      </w:r>
      <w:r>
        <w:rPr>
          <w:rStyle w:val="10"/>
          <w:rFonts w:ascii="宋体" w:eastAsia="宋体" w:hAnsi="宋体" w:hint="eastAsia"/>
          <w:lang w:val="en-US" w:eastAsia="zh-CN"/>
        </w:rPr>
        <w:t>242</w:t>
      </w:r>
      <w:r>
        <w:rPr>
          <w:rStyle w:val="10"/>
          <w:rFonts w:ascii="宋体" w:eastAsia="宋体" w:hAnsi="宋体" w:hint="eastAsia"/>
          <w:lang w:eastAsia="zh-CN"/>
        </w:rPr>
        <w:t>号（下称</w:t>
      </w:r>
      <w:r>
        <w:rPr>
          <w:rStyle w:val="10"/>
          <w:rFonts w:ascii="宋体" w:eastAsia="宋体" w:hAnsi="宋体"/>
          <w:lang w:val="en-US" w:eastAsia="zh-CN"/>
        </w:rPr>
        <w:t>“</w:t>
      </w:r>
      <w:r>
        <w:rPr>
          <w:rStyle w:val="10"/>
          <w:rFonts w:ascii="宋体" w:eastAsia="宋体" w:hAnsi="宋体" w:hint="eastAsia"/>
          <w:b/>
          <w:bCs/>
          <w:lang w:eastAsia="zh-CN"/>
        </w:rPr>
        <w:t>转让方</w:t>
      </w:r>
      <w:r>
        <w:rPr>
          <w:rStyle w:val="10"/>
          <w:rFonts w:ascii="宋体" w:eastAsia="宋体" w:hAnsi="宋体"/>
          <w:lang w:val="en-US" w:eastAsia="zh-CN"/>
        </w:rPr>
        <w:t>”</w:t>
      </w:r>
      <w:r>
        <w:rPr>
          <w:rStyle w:val="10"/>
          <w:rFonts w:ascii="宋体" w:eastAsia="宋体" w:hAnsi="宋体" w:hint="eastAsia"/>
          <w:lang w:eastAsia="zh-CN"/>
        </w:rPr>
        <w:t>）</w:t>
      </w:r>
      <w:r w:rsidR="00603DEB">
        <w:rPr>
          <w:rStyle w:val="10"/>
          <w:rFonts w:ascii="宋体" w:eastAsia="宋体" w:hAnsi="宋体" w:hint="eastAsia"/>
          <w:lang w:eastAsia="zh-CN"/>
        </w:rPr>
        <w:t>；</w:t>
      </w:r>
    </w:p>
    <w:p w:rsidR="00D369BC" w:rsidRDefault="00D369BC">
      <w:pPr>
        <w:pStyle w:val="A9"/>
        <w:framePr w:wrap="auto" w:yAlign="inline"/>
        <w:spacing w:line="360" w:lineRule="auto"/>
        <w:rPr>
          <w:rFonts w:ascii="宋体" w:eastAsia="宋体" w:hAnsi="宋体" w:cs="Songti SC Bold"/>
        </w:rPr>
      </w:pPr>
    </w:p>
    <w:p w:rsidR="00D369BC" w:rsidRDefault="00D369BC">
      <w:pPr>
        <w:pStyle w:val="A9"/>
        <w:framePr w:wrap="auto" w:yAlign="inline"/>
        <w:spacing w:line="360" w:lineRule="auto"/>
        <w:rPr>
          <w:rStyle w:val="10"/>
          <w:rFonts w:ascii="宋体" w:eastAsia="宋体" w:hAnsi="宋体"/>
          <w:b/>
          <w:bCs/>
          <w:lang w:eastAsia="zh-CN"/>
        </w:rPr>
      </w:pPr>
    </w:p>
    <w:p w:rsidR="00D369BC" w:rsidRDefault="00F038A1">
      <w:pPr>
        <w:pStyle w:val="A9"/>
        <w:framePr w:wrap="auto" w:yAlign="inline"/>
        <w:spacing w:line="360" w:lineRule="auto"/>
        <w:rPr>
          <w:rFonts w:ascii="宋体" w:eastAsia="宋体" w:hAnsi="宋体" w:cs="Songti SC Regular"/>
        </w:rPr>
      </w:pPr>
      <w:r>
        <w:rPr>
          <w:rStyle w:val="10"/>
          <w:rFonts w:ascii="宋体" w:eastAsia="宋体" w:hAnsi="宋体" w:hint="eastAsia"/>
          <w:b/>
          <w:bCs/>
          <w:lang w:eastAsia="zh-CN"/>
        </w:rPr>
        <w:t>乙方：</w:t>
      </w:r>
      <w:r>
        <w:rPr>
          <w:rStyle w:val="10"/>
          <w:rFonts w:ascii="宋体" w:eastAsia="宋体" w:hAnsi="宋体" w:cs="宋体" w:hint="eastAsia"/>
          <w:b/>
          <w:bCs/>
          <w:kern w:val="0"/>
          <w:u w:val="single"/>
          <w:lang w:val="en-US" w:eastAsia="zh-CN"/>
        </w:rPr>
        <w:t xml:space="preserve"> </w:t>
      </w:r>
      <w:r w:rsidR="0049062A">
        <w:rPr>
          <w:rStyle w:val="10"/>
          <w:rFonts w:ascii="宋体" w:eastAsia="宋体" w:hAnsi="宋体" w:cs="宋体" w:hint="eastAsia"/>
          <w:b/>
          <w:bCs/>
          <w:kern w:val="0"/>
          <w:u w:val="single"/>
          <w:lang w:val="en-US" w:eastAsia="zh-CN"/>
        </w:rPr>
        <w:t xml:space="preserve"> </w:t>
      </w:r>
      <w:r w:rsidR="0049062A">
        <w:rPr>
          <w:rStyle w:val="10"/>
          <w:rFonts w:ascii="宋体" w:eastAsia="宋体" w:hAnsi="宋体" w:cs="宋体"/>
          <w:b/>
          <w:bCs/>
          <w:kern w:val="0"/>
          <w:u w:val="single"/>
          <w:lang w:val="en-US" w:eastAsia="zh-CN"/>
        </w:rPr>
        <w:t xml:space="preserve">    </w:t>
      </w:r>
      <w:r>
        <w:rPr>
          <w:rStyle w:val="10"/>
          <w:rFonts w:ascii="宋体" w:eastAsia="宋体" w:hAnsi="宋体" w:cs="宋体" w:hint="eastAsia"/>
          <w:b/>
          <w:bCs/>
          <w:kern w:val="0"/>
          <w:u w:val="single"/>
          <w:lang w:val="en-US" w:eastAsia="zh-CN"/>
        </w:rPr>
        <w:t xml:space="preserve"> </w:t>
      </w:r>
      <w:r>
        <w:rPr>
          <w:rStyle w:val="10"/>
          <w:rFonts w:ascii="宋体" w:eastAsia="宋体" w:hAnsi="宋体" w:hint="eastAsia"/>
          <w:lang w:eastAsia="zh-CN"/>
        </w:rPr>
        <w:t>一名中国籍自然人，身份证号为：</w:t>
      </w:r>
      <w:r w:rsidR="0049062A">
        <w:rPr>
          <w:rStyle w:val="10"/>
          <w:rFonts w:ascii="宋体" w:eastAsia="Arial Unicode MS" w:hAnsi="宋体"/>
          <w:u w:val="single"/>
        </w:rPr>
        <w:t xml:space="preserve"> </w:t>
      </w:r>
      <w:r>
        <w:rPr>
          <w:rStyle w:val="10"/>
          <w:rFonts w:ascii="宋体" w:eastAsia="Arial Unicode MS" w:hAnsi="宋体"/>
          <w:u w:val="single"/>
          <w:lang w:eastAsia="zh-CN"/>
        </w:rPr>
        <w:t xml:space="preserve"> </w:t>
      </w:r>
      <w:r w:rsidR="0049062A">
        <w:rPr>
          <w:rStyle w:val="10"/>
          <w:rFonts w:ascii="宋体" w:eastAsia="Arial Unicode MS" w:hAnsi="宋体"/>
          <w:u w:val="single"/>
          <w:lang w:eastAsia="zh-CN"/>
        </w:rPr>
        <w:t xml:space="preserve">        </w:t>
      </w:r>
      <w:r>
        <w:rPr>
          <w:rStyle w:val="10"/>
          <w:rFonts w:ascii="宋体" w:eastAsia="Arial Unicode MS" w:hAnsi="宋体"/>
          <w:u w:val="single"/>
          <w:lang w:eastAsia="zh-CN"/>
        </w:rPr>
        <w:t xml:space="preserve">      </w:t>
      </w:r>
      <w:r>
        <w:rPr>
          <w:rStyle w:val="10"/>
          <w:rFonts w:ascii="宋体" w:eastAsia="宋体" w:hAnsi="宋体" w:hint="eastAsia"/>
          <w:lang w:eastAsia="zh-CN"/>
        </w:rPr>
        <w:t>（下称</w:t>
      </w:r>
      <w:r>
        <w:rPr>
          <w:rStyle w:val="10"/>
          <w:rFonts w:ascii="宋体" w:eastAsia="宋体" w:hAnsi="宋体"/>
          <w:b/>
          <w:bCs/>
          <w:lang w:val="en-US" w:eastAsia="zh-CN"/>
        </w:rPr>
        <w:t>“</w:t>
      </w:r>
      <w:r>
        <w:rPr>
          <w:rStyle w:val="10"/>
          <w:rFonts w:ascii="宋体" w:eastAsia="宋体" w:hAnsi="宋体" w:hint="eastAsia"/>
          <w:b/>
          <w:bCs/>
          <w:lang w:eastAsia="zh-CN"/>
        </w:rPr>
        <w:t>受让方</w:t>
      </w:r>
      <w:r>
        <w:rPr>
          <w:rStyle w:val="10"/>
          <w:rFonts w:ascii="宋体" w:eastAsia="宋体" w:hAnsi="宋体"/>
          <w:b/>
          <w:bCs/>
          <w:lang w:val="en-US" w:eastAsia="zh-CN"/>
        </w:rPr>
        <w:t>”</w:t>
      </w:r>
      <w:r>
        <w:rPr>
          <w:rStyle w:val="10"/>
          <w:rFonts w:ascii="宋体" w:eastAsia="宋体" w:hAnsi="宋体" w:hint="eastAsia"/>
          <w:lang w:eastAsia="zh-CN"/>
        </w:rPr>
        <w:t>）；</w:t>
      </w:r>
    </w:p>
    <w:p w:rsidR="00D369BC" w:rsidRPr="0049062A" w:rsidRDefault="00D369BC">
      <w:pPr>
        <w:pStyle w:val="A9"/>
        <w:framePr w:wrap="auto" w:yAlign="inline"/>
        <w:spacing w:line="360" w:lineRule="auto"/>
        <w:rPr>
          <w:rFonts w:ascii="宋体" w:eastAsia="宋体" w:hAnsi="宋体" w:cs="Songti SC Regular"/>
        </w:rPr>
      </w:pPr>
    </w:p>
    <w:p w:rsidR="00D369BC" w:rsidRDefault="00D369BC">
      <w:pPr>
        <w:pStyle w:val="A9"/>
        <w:framePr w:wrap="auto" w:yAlign="inline"/>
        <w:spacing w:line="360" w:lineRule="auto"/>
        <w:rPr>
          <w:rStyle w:val="10"/>
          <w:rFonts w:ascii="宋体" w:eastAsia="宋体" w:hAnsi="宋体"/>
          <w:b/>
          <w:bCs/>
          <w:lang w:eastAsia="zh-CN"/>
        </w:rPr>
      </w:pPr>
    </w:p>
    <w:p w:rsidR="00D369BC" w:rsidRDefault="00F038A1">
      <w:pPr>
        <w:pStyle w:val="A9"/>
        <w:framePr w:wrap="auto" w:yAlign="inline"/>
        <w:spacing w:line="360" w:lineRule="auto"/>
        <w:rPr>
          <w:rStyle w:val="10"/>
          <w:rFonts w:ascii="宋体" w:eastAsia="宋体" w:hAnsi="宋体" w:cs="Songti SC Regular"/>
          <w:lang w:eastAsia="zh-CN"/>
        </w:rPr>
      </w:pPr>
      <w:r>
        <w:rPr>
          <w:rStyle w:val="10"/>
          <w:rFonts w:ascii="宋体" w:eastAsia="宋体" w:hAnsi="宋体" w:hint="eastAsia"/>
          <w:b/>
          <w:bCs/>
          <w:lang w:eastAsia="zh-CN"/>
        </w:rPr>
        <w:t>丙方：</w:t>
      </w:r>
      <w:r>
        <w:rPr>
          <w:rStyle w:val="10"/>
          <w:rFonts w:ascii="宋体" w:eastAsia="宋体" w:hAnsi="宋体" w:hint="eastAsia"/>
          <w:b/>
          <w:bCs/>
          <w:sz w:val="26"/>
          <w:szCs w:val="26"/>
          <w:lang w:eastAsia="zh-CN"/>
        </w:rPr>
        <w:t>武汉创赢</w:t>
      </w:r>
      <w:proofErr w:type="gramStart"/>
      <w:r>
        <w:rPr>
          <w:rStyle w:val="10"/>
          <w:rFonts w:ascii="宋体" w:eastAsia="宋体" w:hAnsi="宋体" w:hint="eastAsia"/>
          <w:b/>
          <w:bCs/>
          <w:sz w:val="26"/>
          <w:szCs w:val="26"/>
          <w:lang w:eastAsia="zh-CN"/>
        </w:rPr>
        <w:t>臻</w:t>
      </w:r>
      <w:proofErr w:type="gramEnd"/>
      <w:r>
        <w:rPr>
          <w:rStyle w:val="10"/>
          <w:rFonts w:ascii="宋体" w:eastAsia="宋体" w:hAnsi="宋体" w:hint="eastAsia"/>
          <w:b/>
          <w:bCs/>
          <w:sz w:val="26"/>
          <w:szCs w:val="26"/>
          <w:lang w:eastAsia="zh-CN"/>
        </w:rPr>
        <w:t>慧科技有限公司</w:t>
      </w:r>
    </w:p>
    <w:p w:rsidR="00D369BC" w:rsidRDefault="00F038A1">
      <w:pPr>
        <w:pStyle w:val="A9"/>
        <w:framePr w:wrap="auto" w:yAlign="inline"/>
        <w:spacing w:line="360" w:lineRule="auto"/>
        <w:rPr>
          <w:rStyle w:val="10"/>
          <w:rFonts w:ascii="宋体" w:eastAsia="宋体" w:hAnsi="宋体" w:cs="Songti SC Bold"/>
          <w:lang w:eastAsia="zh-CN"/>
        </w:rPr>
      </w:pPr>
      <w:r>
        <w:rPr>
          <w:rStyle w:val="10"/>
          <w:rFonts w:ascii="宋体" w:eastAsia="宋体" w:hAnsi="宋体" w:hint="eastAsia"/>
          <w:lang w:eastAsia="zh-CN"/>
        </w:rPr>
        <w:t>一家根据中国法律合法成立且有效存续的有限责任公司，注册地址为武汉市东湖新技术</w:t>
      </w:r>
      <w:proofErr w:type="gramStart"/>
      <w:r>
        <w:rPr>
          <w:rStyle w:val="10"/>
          <w:rFonts w:ascii="宋体" w:eastAsia="宋体" w:hAnsi="宋体" w:hint="eastAsia"/>
          <w:lang w:eastAsia="zh-CN"/>
        </w:rPr>
        <w:t>开发区光谷大道</w:t>
      </w:r>
      <w:proofErr w:type="gramEnd"/>
      <w:r>
        <w:rPr>
          <w:rStyle w:val="10"/>
          <w:rFonts w:ascii="宋体" w:eastAsia="宋体" w:hAnsi="宋体" w:hint="eastAsia"/>
          <w:lang w:val="en-US" w:eastAsia="zh-CN"/>
        </w:rPr>
        <w:t>58</w:t>
      </w:r>
      <w:r>
        <w:rPr>
          <w:rStyle w:val="10"/>
          <w:rFonts w:ascii="宋体" w:eastAsia="宋体" w:hAnsi="宋体" w:hint="eastAsia"/>
          <w:lang w:eastAsia="zh-CN"/>
        </w:rPr>
        <w:t>号</w:t>
      </w:r>
      <w:r>
        <w:rPr>
          <w:rStyle w:val="10"/>
          <w:rFonts w:ascii="宋体" w:eastAsia="宋体" w:hAnsi="宋体" w:hint="eastAsia"/>
          <w:lang w:val="en-US" w:eastAsia="zh-CN"/>
        </w:rPr>
        <w:t>1</w:t>
      </w:r>
      <w:r>
        <w:rPr>
          <w:rStyle w:val="10"/>
          <w:rFonts w:ascii="宋体" w:eastAsia="宋体" w:hAnsi="宋体" w:hint="eastAsia"/>
          <w:lang w:eastAsia="zh-CN"/>
        </w:rPr>
        <w:t>栋电商办公楼二层</w:t>
      </w:r>
      <w:r>
        <w:rPr>
          <w:rStyle w:val="10"/>
          <w:rFonts w:ascii="宋体" w:eastAsia="宋体" w:hAnsi="宋体" w:hint="eastAsia"/>
          <w:lang w:val="en-US" w:eastAsia="zh-CN"/>
        </w:rPr>
        <w:t>G00</w:t>
      </w:r>
      <w:r>
        <w:rPr>
          <w:rStyle w:val="10"/>
          <w:rFonts w:ascii="宋体" w:eastAsia="宋体" w:hAnsi="宋体"/>
          <w:lang w:val="en-US" w:eastAsia="zh-CN"/>
        </w:rPr>
        <w:t>33</w:t>
      </w:r>
      <w:r>
        <w:rPr>
          <w:rStyle w:val="10"/>
          <w:rFonts w:ascii="宋体" w:eastAsia="宋体" w:hAnsi="宋体" w:hint="eastAsia"/>
          <w:lang w:eastAsia="zh-CN"/>
        </w:rPr>
        <w:t>号（下称</w:t>
      </w:r>
      <w:r>
        <w:rPr>
          <w:rStyle w:val="10"/>
          <w:rFonts w:ascii="宋体" w:eastAsia="宋体" w:hAnsi="宋体"/>
          <w:b/>
          <w:bCs/>
          <w:lang w:val="en-US" w:eastAsia="zh-CN"/>
        </w:rPr>
        <w:t>“</w:t>
      </w:r>
      <w:r>
        <w:rPr>
          <w:rStyle w:val="10"/>
          <w:rFonts w:ascii="宋体" w:eastAsia="宋体" w:hAnsi="宋体" w:hint="eastAsia"/>
          <w:b/>
          <w:bCs/>
          <w:lang w:eastAsia="zh-CN"/>
        </w:rPr>
        <w:t>目标公司</w:t>
      </w:r>
      <w:r>
        <w:rPr>
          <w:rStyle w:val="10"/>
          <w:rFonts w:ascii="宋体" w:eastAsia="宋体" w:hAnsi="宋体"/>
          <w:b/>
          <w:bCs/>
          <w:lang w:val="en-US" w:eastAsia="zh-CN"/>
        </w:rPr>
        <w:t>”</w:t>
      </w:r>
      <w:r>
        <w:rPr>
          <w:rStyle w:val="10"/>
          <w:rFonts w:ascii="宋体" w:eastAsia="宋体" w:hAnsi="宋体" w:hint="eastAsia"/>
          <w:lang w:eastAsia="zh-CN"/>
        </w:rPr>
        <w:t>）；</w:t>
      </w:r>
    </w:p>
    <w:p w:rsidR="00D369BC" w:rsidRDefault="00D369BC">
      <w:pPr>
        <w:pStyle w:val="A9"/>
        <w:framePr w:wrap="auto" w:yAlign="inline"/>
        <w:spacing w:line="360" w:lineRule="auto"/>
        <w:rPr>
          <w:rStyle w:val="10"/>
          <w:rFonts w:ascii="宋体" w:eastAsia="宋体" w:hAnsi="宋体" w:cs="Songti SC Bold"/>
          <w:lang w:eastAsia="zh-CN"/>
        </w:rPr>
      </w:pPr>
    </w:p>
    <w:p w:rsidR="00D369BC" w:rsidRDefault="00F038A1">
      <w:pPr>
        <w:pStyle w:val="A9"/>
        <w:framePr w:wrap="auto" w:yAlign="inline"/>
        <w:spacing w:line="360" w:lineRule="auto"/>
        <w:rPr>
          <w:rStyle w:val="10"/>
          <w:rFonts w:ascii="宋体" w:eastAsia="宋体" w:hAnsi="宋体" w:cs="Songti SC Bold"/>
          <w:lang w:eastAsia="zh-CN"/>
        </w:rPr>
      </w:pPr>
      <w:r>
        <w:rPr>
          <w:rStyle w:val="10"/>
          <w:rFonts w:ascii="宋体" w:eastAsia="宋体" w:hAnsi="宋体" w:hint="eastAsia"/>
          <w:lang w:val="en-US" w:eastAsia="zh-CN"/>
        </w:rPr>
        <w:t>本协议中，甲方、乙方、丙方合称</w:t>
      </w:r>
      <w:r>
        <w:rPr>
          <w:rStyle w:val="10"/>
          <w:rFonts w:ascii="宋体" w:eastAsia="宋体" w:hAnsi="宋体"/>
          <w:b/>
          <w:bCs/>
          <w:lang w:val="en-US" w:eastAsia="zh-CN"/>
        </w:rPr>
        <w:t>“</w:t>
      </w:r>
      <w:r>
        <w:rPr>
          <w:rStyle w:val="10"/>
          <w:rFonts w:ascii="宋体" w:eastAsia="宋体" w:hAnsi="宋体" w:hint="eastAsia"/>
          <w:b/>
          <w:bCs/>
          <w:lang w:val="en-US" w:eastAsia="zh-CN"/>
        </w:rPr>
        <w:t>各方</w:t>
      </w:r>
      <w:r>
        <w:rPr>
          <w:rStyle w:val="10"/>
          <w:rFonts w:ascii="宋体" w:eastAsia="宋体" w:hAnsi="宋体"/>
          <w:b/>
          <w:bCs/>
          <w:lang w:val="en-US" w:eastAsia="zh-CN"/>
        </w:rPr>
        <w:t>”</w:t>
      </w:r>
      <w:r>
        <w:rPr>
          <w:rStyle w:val="10"/>
          <w:rFonts w:ascii="宋体" w:eastAsia="宋体" w:hAnsi="宋体" w:hint="eastAsia"/>
          <w:lang w:val="en-US" w:eastAsia="zh-CN"/>
        </w:rPr>
        <w:t>，单独称</w:t>
      </w:r>
      <w:r>
        <w:rPr>
          <w:rStyle w:val="10"/>
          <w:rFonts w:ascii="宋体" w:eastAsia="宋体" w:hAnsi="宋体"/>
          <w:b/>
          <w:bCs/>
          <w:lang w:val="en-US" w:eastAsia="zh-CN"/>
        </w:rPr>
        <w:t>“</w:t>
      </w:r>
      <w:r>
        <w:rPr>
          <w:rStyle w:val="10"/>
          <w:rFonts w:ascii="宋体" w:eastAsia="宋体" w:hAnsi="宋体" w:hint="eastAsia"/>
          <w:b/>
          <w:bCs/>
          <w:lang w:val="en-US" w:eastAsia="zh-CN"/>
        </w:rPr>
        <w:t>一方</w:t>
      </w:r>
      <w:r>
        <w:rPr>
          <w:rStyle w:val="10"/>
          <w:rFonts w:ascii="宋体" w:eastAsia="宋体" w:hAnsi="宋体"/>
          <w:b/>
          <w:bCs/>
          <w:lang w:val="en-US" w:eastAsia="zh-CN"/>
        </w:rPr>
        <w:t>”</w:t>
      </w:r>
      <w:r>
        <w:rPr>
          <w:rStyle w:val="10"/>
          <w:rFonts w:ascii="宋体" w:eastAsia="宋体" w:hAnsi="宋体" w:hint="eastAsia"/>
          <w:lang w:val="en-US" w:eastAsia="zh-CN"/>
        </w:rPr>
        <w:t>。</w:t>
      </w:r>
    </w:p>
    <w:p w:rsidR="00D369BC" w:rsidRDefault="00D369BC">
      <w:pPr>
        <w:pStyle w:val="A9"/>
        <w:framePr w:wrap="auto" w:yAlign="inline"/>
        <w:spacing w:line="360" w:lineRule="auto"/>
        <w:rPr>
          <w:rFonts w:ascii="宋体" w:eastAsia="宋体" w:hAnsi="宋体" w:cs="Songti SC Regular"/>
          <w:lang w:val="zh-TW"/>
        </w:rPr>
      </w:pPr>
    </w:p>
    <w:p w:rsidR="00D369BC" w:rsidRDefault="00D369BC">
      <w:pPr>
        <w:pStyle w:val="A9"/>
        <w:framePr w:wrap="auto" w:yAlign="inline"/>
        <w:spacing w:line="360" w:lineRule="auto"/>
        <w:rPr>
          <w:rFonts w:ascii="宋体" w:eastAsia="宋体" w:hAnsi="宋体" w:cs="Songti SC Regular"/>
          <w:lang w:val="zh-TW"/>
        </w:rPr>
      </w:pPr>
    </w:p>
    <w:p w:rsidR="00D369BC" w:rsidRDefault="00D369BC">
      <w:pPr>
        <w:pStyle w:val="A9"/>
        <w:framePr w:wrap="auto" w:yAlign="inline"/>
        <w:spacing w:line="360" w:lineRule="auto"/>
        <w:rPr>
          <w:rFonts w:ascii="宋体" w:eastAsia="宋体" w:hAnsi="宋体" w:cs="Songti SC Regular"/>
          <w:lang w:val="zh-TW"/>
        </w:rPr>
      </w:pPr>
    </w:p>
    <w:p w:rsidR="00D369BC" w:rsidRDefault="00D369BC">
      <w:pPr>
        <w:pStyle w:val="A9"/>
        <w:framePr w:wrap="auto" w:yAlign="inline"/>
        <w:spacing w:line="360" w:lineRule="auto"/>
        <w:rPr>
          <w:rStyle w:val="10"/>
          <w:rFonts w:ascii="宋体" w:eastAsia="宋体" w:hAnsi="宋体"/>
          <w:b/>
          <w:bCs/>
          <w:lang w:eastAsia="zh-CN"/>
        </w:rPr>
      </w:pPr>
    </w:p>
    <w:p w:rsidR="00D369BC" w:rsidRDefault="00D369BC">
      <w:pPr>
        <w:pStyle w:val="A9"/>
        <w:framePr w:wrap="auto" w:yAlign="inline"/>
        <w:spacing w:line="360" w:lineRule="auto"/>
        <w:rPr>
          <w:rStyle w:val="10"/>
          <w:rFonts w:ascii="宋体" w:eastAsia="宋体" w:hAnsi="宋体"/>
          <w:b/>
          <w:bCs/>
          <w:lang w:eastAsia="zh-CN"/>
        </w:rPr>
      </w:pPr>
    </w:p>
    <w:p w:rsidR="00D369BC" w:rsidRDefault="00F038A1">
      <w:pPr>
        <w:pStyle w:val="A9"/>
        <w:framePr w:wrap="auto" w:yAlign="inline"/>
        <w:spacing w:line="360" w:lineRule="auto"/>
        <w:rPr>
          <w:rStyle w:val="10"/>
          <w:rFonts w:ascii="宋体" w:eastAsia="宋体" w:hAnsi="宋体"/>
          <w:b/>
          <w:bCs/>
          <w:lang w:eastAsia="zh-CN"/>
        </w:rPr>
      </w:pPr>
      <w:r>
        <w:rPr>
          <w:rStyle w:val="10"/>
          <w:rFonts w:ascii="宋体" w:eastAsia="宋体" w:hAnsi="宋体" w:hint="eastAsia"/>
          <w:b/>
          <w:bCs/>
          <w:lang w:eastAsia="zh-CN"/>
        </w:rPr>
        <w:lastRenderedPageBreak/>
        <w:t>鉴于：</w:t>
      </w:r>
    </w:p>
    <w:p w:rsidR="00D369BC" w:rsidRDefault="00D369BC">
      <w:pPr>
        <w:pStyle w:val="A9"/>
        <w:framePr w:wrap="auto" w:yAlign="inline"/>
        <w:spacing w:line="360" w:lineRule="auto"/>
        <w:rPr>
          <w:rStyle w:val="10"/>
          <w:rFonts w:ascii="宋体" w:eastAsia="宋体" w:hAnsi="宋体" w:cs="Songti SC Bold"/>
          <w:b/>
          <w:bCs/>
          <w:lang w:eastAsia="zh-CN"/>
        </w:rPr>
      </w:pPr>
    </w:p>
    <w:p w:rsidR="00D369BC" w:rsidRDefault="00F038A1">
      <w:pPr>
        <w:pStyle w:val="A9"/>
        <w:framePr w:wrap="auto" w:yAlign="inline"/>
        <w:spacing w:line="360" w:lineRule="auto"/>
        <w:ind w:left="240" w:hanging="240"/>
        <w:rPr>
          <w:rFonts w:ascii="宋体" w:eastAsia="宋体" w:hAnsi="宋体" w:cs="Songti SC Regular"/>
        </w:rPr>
      </w:pPr>
      <w:bookmarkStart w:id="0" w:name="_Ref237891347"/>
      <w:r>
        <w:rPr>
          <w:rStyle w:val="10"/>
          <w:rFonts w:ascii="宋体" w:eastAsia="宋体" w:hAnsi="宋体" w:hint="eastAsia"/>
          <w:lang w:val="en-US" w:eastAsia="zh-CN"/>
        </w:rPr>
        <w:t>1</w:t>
      </w:r>
      <w:r>
        <w:rPr>
          <w:rStyle w:val="10"/>
          <w:rFonts w:ascii="宋体" w:eastAsia="宋体" w:hAnsi="宋体"/>
          <w:lang w:val="en-US" w:eastAsia="zh-CN"/>
        </w:rPr>
        <w:t>.</w:t>
      </w:r>
      <w:r>
        <w:rPr>
          <w:rStyle w:val="10"/>
          <w:rFonts w:ascii="宋体" w:eastAsia="宋体" w:hAnsi="宋体" w:hint="eastAsia"/>
          <w:lang w:eastAsia="zh-CN"/>
        </w:rPr>
        <w:t>目标公司为一家依据中国法律合法成立且有效存续的有限责任公司，其注册资本为人民币</w:t>
      </w:r>
      <w:r>
        <w:rPr>
          <w:rStyle w:val="10"/>
          <w:rFonts w:ascii="宋体" w:eastAsia="宋体" w:hAnsi="宋体" w:hint="eastAsia"/>
          <w:lang w:val="en-US" w:eastAsia="zh-CN"/>
        </w:rPr>
        <w:t>8,000</w:t>
      </w:r>
      <w:r>
        <w:rPr>
          <w:rStyle w:val="10"/>
          <w:rFonts w:ascii="宋体" w:eastAsia="宋体" w:hAnsi="宋体" w:hint="eastAsia"/>
          <w:lang w:eastAsia="zh-CN"/>
        </w:rPr>
        <w:t>万元，其中实缴注册资本</w:t>
      </w:r>
      <w:r>
        <w:rPr>
          <w:rStyle w:val="10"/>
          <w:rFonts w:ascii="宋体" w:eastAsia="宋体" w:hAnsi="宋体"/>
          <w:u w:val="single"/>
          <w:lang w:val="en-US" w:eastAsia="zh-CN"/>
        </w:rPr>
        <w:t xml:space="preserve"> </w:t>
      </w:r>
      <w:r>
        <w:rPr>
          <w:rStyle w:val="10"/>
          <w:rFonts w:ascii="宋体" w:eastAsia="宋体" w:hAnsi="宋体" w:hint="eastAsia"/>
          <w:u w:val="single"/>
          <w:lang w:val="en-US" w:eastAsia="zh-CN"/>
        </w:rPr>
        <w:t>4800</w:t>
      </w:r>
      <w:r>
        <w:rPr>
          <w:rStyle w:val="10"/>
          <w:rFonts w:ascii="宋体" w:eastAsia="宋体" w:hAnsi="宋体"/>
          <w:u w:val="single"/>
          <w:lang w:val="en-US" w:eastAsia="zh-CN"/>
        </w:rPr>
        <w:t xml:space="preserve"> </w:t>
      </w:r>
      <w:r>
        <w:rPr>
          <w:rStyle w:val="10"/>
          <w:rFonts w:ascii="宋体" w:eastAsia="宋体" w:hAnsi="宋体" w:hint="eastAsia"/>
          <w:lang w:eastAsia="zh-CN"/>
        </w:rPr>
        <w:t>万元。</w:t>
      </w:r>
      <w:bookmarkEnd w:id="0"/>
      <w:r>
        <w:rPr>
          <w:rStyle w:val="10"/>
          <w:rFonts w:ascii="宋体" w:eastAsia="宋体" w:hAnsi="宋体" w:hint="eastAsia"/>
          <w:lang w:eastAsia="zh-CN"/>
        </w:rPr>
        <w:t>截至本协议签署之日，转让方合计持有目标公司</w:t>
      </w:r>
      <w:r>
        <w:rPr>
          <w:rStyle w:val="10"/>
          <w:rFonts w:ascii="宋体" w:eastAsia="宋体" w:hAnsi="宋体" w:hint="eastAsia"/>
          <w:lang w:val="en-US" w:eastAsia="zh-CN"/>
        </w:rPr>
        <w:t>100%</w:t>
      </w:r>
      <w:r>
        <w:rPr>
          <w:rStyle w:val="10"/>
          <w:rFonts w:ascii="宋体" w:eastAsia="宋体" w:hAnsi="宋体" w:hint="eastAsia"/>
          <w:lang w:eastAsia="zh-CN"/>
        </w:rPr>
        <w:t>股权。</w:t>
      </w:r>
    </w:p>
    <w:p w:rsidR="00D369BC" w:rsidRDefault="00F038A1">
      <w:pPr>
        <w:pStyle w:val="A9"/>
        <w:framePr w:wrap="auto" w:yAlign="inline"/>
        <w:spacing w:line="360" w:lineRule="auto"/>
        <w:rPr>
          <w:rStyle w:val="10"/>
          <w:rFonts w:ascii="宋体" w:eastAsia="宋体" w:hAnsi="宋体" w:cs="宋体"/>
          <w:kern w:val="16"/>
          <w:lang w:eastAsia="zh-CN"/>
        </w:rPr>
      </w:pPr>
      <w:r>
        <w:rPr>
          <w:rStyle w:val="10"/>
          <w:rFonts w:ascii="宋体" w:eastAsia="宋体" w:hAnsi="宋体" w:hint="eastAsia"/>
          <w:lang w:val="en-US" w:eastAsia="zh-CN"/>
        </w:rPr>
        <w:t>2</w:t>
      </w:r>
      <w:r>
        <w:rPr>
          <w:rStyle w:val="10"/>
          <w:rFonts w:ascii="宋体" w:eastAsia="宋体" w:hAnsi="宋体"/>
          <w:lang w:val="en-US" w:eastAsia="zh-CN"/>
        </w:rPr>
        <w:t>.</w:t>
      </w:r>
      <w:r>
        <w:rPr>
          <w:rStyle w:val="10"/>
          <w:rFonts w:ascii="宋体" w:eastAsia="宋体" w:hAnsi="宋体" w:cs="宋体" w:hint="eastAsia"/>
          <w:lang w:eastAsia="zh-CN"/>
        </w:rPr>
        <w:t>转让方</w:t>
      </w:r>
      <w:r>
        <w:rPr>
          <w:rStyle w:val="10"/>
          <w:rFonts w:ascii="宋体" w:eastAsia="宋体" w:hAnsi="宋体" w:cs="宋体" w:hint="eastAsia"/>
          <w:kern w:val="16"/>
          <w:lang w:eastAsia="zh-CN"/>
        </w:rPr>
        <w:t>愿意按照本协议约定的条款和条件</w:t>
      </w:r>
      <w:r>
        <w:rPr>
          <w:rStyle w:val="10"/>
          <w:rFonts w:ascii="宋体" w:eastAsia="宋体" w:hAnsi="宋体" w:cs="宋体" w:hint="eastAsia"/>
          <w:lang w:eastAsia="zh-CN"/>
        </w:rPr>
        <w:t>将其持有的目标公司若干股权转让给受让方（下称</w:t>
      </w:r>
      <w:r>
        <w:rPr>
          <w:rStyle w:val="10"/>
          <w:rFonts w:ascii="宋体" w:eastAsia="宋体" w:hAnsi="宋体"/>
          <w:b/>
          <w:bCs/>
          <w:lang w:val="en-US" w:eastAsia="zh-CN"/>
        </w:rPr>
        <w:t>“</w:t>
      </w:r>
      <w:r>
        <w:rPr>
          <w:rStyle w:val="10"/>
          <w:rFonts w:ascii="宋体" w:eastAsia="宋体" w:hAnsi="宋体" w:cs="宋体" w:hint="eastAsia"/>
          <w:b/>
          <w:bCs/>
          <w:lang w:eastAsia="zh-CN"/>
        </w:rPr>
        <w:t>股权转让</w:t>
      </w:r>
      <w:r>
        <w:rPr>
          <w:rStyle w:val="10"/>
          <w:rFonts w:ascii="宋体" w:eastAsia="宋体" w:hAnsi="宋体"/>
          <w:b/>
          <w:bCs/>
          <w:lang w:val="en-US" w:eastAsia="zh-CN"/>
        </w:rPr>
        <w:t>”</w:t>
      </w:r>
      <w:r>
        <w:rPr>
          <w:rStyle w:val="10"/>
          <w:rFonts w:ascii="宋体" w:eastAsia="宋体" w:hAnsi="宋体" w:cs="宋体" w:hint="eastAsia"/>
          <w:lang w:eastAsia="zh-CN"/>
        </w:rPr>
        <w:t>）</w:t>
      </w:r>
      <w:r>
        <w:rPr>
          <w:rStyle w:val="10"/>
          <w:rFonts w:ascii="宋体" w:eastAsia="宋体" w:hAnsi="宋体" w:cs="宋体" w:hint="eastAsia"/>
          <w:kern w:val="16"/>
          <w:lang w:eastAsia="zh-CN"/>
        </w:rPr>
        <w:t>。</w:t>
      </w:r>
    </w:p>
    <w:p w:rsidR="001B08EE" w:rsidRDefault="001B08EE">
      <w:pPr>
        <w:pStyle w:val="A9"/>
        <w:framePr w:wrap="auto" w:yAlign="inline"/>
        <w:spacing w:line="360" w:lineRule="auto"/>
        <w:rPr>
          <w:rStyle w:val="10"/>
          <w:rFonts w:ascii="宋体" w:eastAsia="宋体" w:hAnsi="宋体" w:cs="宋体"/>
          <w:kern w:val="16"/>
        </w:rPr>
      </w:pPr>
      <w:r>
        <w:rPr>
          <w:rStyle w:val="10"/>
          <w:rFonts w:ascii="宋体" w:eastAsia="宋体" w:hAnsi="宋体" w:cs="宋体" w:hint="eastAsia"/>
          <w:kern w:val="16"/>
        </w:rPr>
        <w:t>3.受让方</w:t>
      </w:r>
      <w:r w:rsidRPr="00511BEE">
        <w:rPr>
          <w:rStyle w:val="10"/>
          <w:rFonts w:ascii="宋体" w:eastAsia="宋体" w:hAnsi="宋体" w:cs="宋体" w:hint="eastAsia"/>
          <w:kern w:val="16"/>
        </w:rPr>
        <w:t>系</w:t>
      </w:r>
      <w:r>
        <w:rPr>
          <w:rStyle w:val="10"/>
          <w:rFonts w:ascii="宋体" w:eastAsia="宋体" w:hAnsi="宋体" w:cs="宋体" w:hint="eastAsia"/>
          <w:kern w:val="16"/>
        </w:rPr>
        <w:t>转让方</w:t>
      </w:r>
      <w:r w:rsidRPr="00511BEE">
        <w:rPr>
          <w:rStyle w:val="10"/>
          <w:rFonts w:ascii="宋体" w:eastAsia="宋体" w:hAnsi="宋体" w:cs="宋体" w:hint="eastAsia"/>
          <w:kern w:val="16"/>
        </w:rPr>
        <w:t>运营的钱宝网（</w:t>
      </w:r>
      <w:r w:rsidR="00511BEE">
        <w:rPr>
          <w:rStyle w:val="10"/>
          <w:rFonts w:ascii="宋体" w:eastAsia="宋体" w:hAnsi="宋体" w:cs="宋体" w:hint="eastAsia"/>
          <w:kern w:val="16"/>
          <w:lang w:eastAsia="zh-CN"/>
        </w:rPr>
        <w:t xml:space="preserve"> </w:t>
      </w:r>
      <w:hyperlink r:id="rId9" w:history="1">
        <w:r w:rsidR="00511BEE" w:rsidRPr="00205582">
          <w:rPr>
            <w:rStyle w:val="a7"/>
            <w:rFonts w:ascii="宋体" w:eastAsia="宋体" w:hAnsi="宋体" w:cs="宋体"/>
            <w:kern w:val="16"/>
            <w:lang w:val="zh-TW" w:eastAsia="zh-TW"/>
          </w:rPr>
          <w:t>www.qbao.com</w:t>
        </w:r>
      </w:hyperlink>
      <w:r w:rsidR="00511BEE">
        <w:rPr>
          <w:rStyle w:val="10"/>
          <w:rFonts w:ascii="宋体" w:eastAsia="Arial Unicode MS" w:hAnsi="宋体" w:cs="宋体"/>
          <w:kern w:val="16"/>
        </w:rPr>
        <w:t xml:space="preserve"> </w:t>
      </w:r>
      <w:r w:rsidRPr="001B08EE">
        <w:rPr>
          <w:rStyle w:val="10"/>
          <w:rFonts w:ascii="宋体" w:eastAsia="宋体" w:hAnsi="宋体" w:cs="宋体" w:hint="eastAsia"/>
          <w:kern w:val="16"/>
        </w:rPr>
        <w:t>）</w:t>
      </w:r>
      <w:r w:rsidR="00D231EC">
        <w:rPr>
          <w:rStyle w:val="10"/>
          <w:rFonts w:ascii="宋体" w:eastAsia="宋体" w:hAnsi="宋体" w:hint="eastAsia"/>
        </w:rPr>
        <w:t>（下称</w:t>
      </w:r>
      <w:r w:rsidR="00D231EC">
        <w:rPr>
          <w:rStyle w:val="10"/>
          <w:rFonts w:ascii="宋体" w:eastAsia="宋体" w:hAnsi="宋体"/>
          <w:b/>
          <w:bCs/>
          <w:lang w:val="en-US"/>
        </w:rPr>
        <w:t>“</w:t>
      </w:r>
      <w:r w:rsidR="00D231EC">
        <w:rPr>
          <w:rStyle w:val="10"/>
          <w:rFonts w:ascii="宋体" w:eastAsia="宋体" w:hAnsi="宋体" w:hint="eastAsia"/>
          <w:b/>
          <w:bCs/>
        </w:rPr>
        <w:t>钱宝网</w:t>
      </w:r>
      <w:r w:rsidR="00D231EC">
        <w:rPr>
          <w:rStyle w:val="10"/>
          <w:rFonts w:ascii="宋体" w:eastAsia="宋体" w:hAnsi="宋体"/>
          <w:b/>
          <w:bCs/>
          <w:lang w:val="en-US"/>
        </w:rPr>
        <w:t>”</w:t>
      </w:r>
      <w:r w:rsidR="00D231EC">
        <w:rPr>
          <w:rStyle w:val="10"/>
          <w:rFonts w:ascii="宋体" w:eastAsia="宋体" w:hAnsi="宋体" w:hint="eastAsia"/>
        </w:rPr>
        <w:t>）</w:t>
      </w:r>
      <w:r w:rsidRPr="001B08EE">
        <w:rPr>
          <w:rStyle w:val="10"/>
          <w:rFonts w:ascii="宋体" w:eastAsia="宋体" w:hAnsi="宋体" w:cs="宋体" w:hint="eastAsia"/>
          <w:kern w:val="16"/>
        </w:rPr>
        <w:t>的注册用户，</w:t>
      </w:r>
      <w:r>
        <w:rPr>
          <w:rStyle w:val="10"/>
          <w:rFonts w:ascii="宋体" w:eastAsia="宋体" w:hAnsi="宋体" w:cs="宋体" w:hint="eastAsia"/>
          <w:kern w:val="16"/>
        </w:rPr>
        <w:t>受让方</w:t>
      </w:r>
      <w:r w:rsidRPr="00511BEE">
        <w:rPr>
          <w:rStyle w:val="10"/>
          <w:rFonts w:ascii="宋体" w:eastAsia="宋体" w:hAnsi="宋体" w:cs="宋体" w:hint="eastAsia"/>
          <w:kern w:val="16"/>
        </w:rPr>
        <w:t>通过钱宝网第三方支付系统累计向</w:t>
      </w:r>
      <w:r>
        <w:rPr>
          <w:rStyle w:val="10"/>
          <w:rFonts w:ascii="宋体" w:eastAsia="宋体" w:hAnsi="宋体" w:cs="宋体" w:hint="eastAsia"/>
          <w:kern w:val="16"/>
        </w:rPr>
        <w:t>转让方</w:t>
      </w:r>
      <w:r w:rsidRPr="00511BEE">
        <w:rPr>
          <w:rStyle w:val="10"/>
          <w:rFonts w:ascii="宋体" w:eastAsia="宋体" w:hAnsi="宋体" w:cs="宋体" w:hint="eastAsia"/>
          <w:kern w:val="16"/>
        </w:rPr>
        <w:t>投入保证金</w:t>
      </w:r>
      <w:r w:rsidR="00511BEE">
        <w:rPr>
          <w:rFonts w:ascii="宋体" w:eastAsia="宋体" w:hAnsi="宋体" w:hint="eastAsia"/>
          <w:u w:val="single"/>
        </w:rPr>
        <w:t xml:space="preserve">   </w:t>
      </w:r>
      <w:r w:rsidR="00511BEE">
        <w:rPr>
          <w:rStyle w:val="10"/>
          <w:rFonts w:ascii="宋体" w:eastAsia="宋体" w:hAnsi="宋体" w:hint="eastAsia"/>
          <w:u w:val="single"/>
          <w:lang w:val="en-US" w:eastAsia="zh-CN"/>
        </w:rPr>
        <w:t xml:space="preserve"> </w:t>
      </w:r>
      <w:r w:rsidR="0049062A">
        <w:rPr>
          <w:rStyle w:val="10"/>
          <w:rFonts w:ascii="宋体" w:eastAsia="宋体" w:hAnsi="宋体"/>
          <w:u w:val="single"/>
          <w:lang w:val="en-US" w:eastAsia="zh-CN"/>
        </w:rPr>
        <w:t xml:space="preserve">  </w:t>
      </w:r>
      <w:r w:rsidR="00511BEE">
        <w:rPr>
          <w:rStyle w:val="10"/>
          <w:rFonts w:ascii="宋体" w:eastAsia="宋体" w:hAnsi="宋体" w:hint="eastAsia"/>
          <w:u w:val="single"/>
          <w:lang w:val="en-US" w:eastAsia="zh-CN"/>
        </w:rPr>
        <w:t xml:space="preserve"> </w:t>
      </w:r>
      <w:r w:rsidR="00BD7C0D">
        <w:rPr>
          <w:rStyle w:val="10"/>
          <w:rFonts w:ascii="宋体" w:eastAsia="宋体" w:hAnsi="宋体" w:cs="宋体" w:hint="eastAsia"/>
          <w:kern w:val="16"/>
        </w:rPr>
        <w:t>万</w:t>
      </w:r>
      <w:r w:rsidRPr="00511BEE">
        <w:rPr>
          <w:rStyle w:val="10"/>
          <w:rFonts w:ascii="宋体" w:eastAsia="宋体" w:hAnsi="宋体" w:cs="宋体" w:hint="eastAsia"/>
          <w:kern w:val="16"/>
        </w:rPr>
        <w:t>元</w:t>
      </w:r>
      <w:r>
        <w:rPr>
          <w:rStyle w:val="10"/>
          <w:rFonts w:ascii="宋体" w:eastAsia="宋体" w:hAnsi="宋体" w:cs="宋体" w:hint="eastAsia"/>
          <w:kern w:val="16"/>
        </w:rPr>
        <w:t>。</w:t>
      </w:r>
    </w:p>
    <w:p w:rsidR="00D369BC" w:rsidRDefault="00D369BC">
      <w:pPr>
        <w:pStyle w:val="A9"/>
        <w:framePr w:wrap="auto" w:yAlign="inline"/>
        <w:spacing w:line="360" w:lineRule="auto"/>
        <w:rPr>
          <w:rStyle w:val="10"/>
          <w:rFonts w:ascii="宋体" w:eastAsia="宋体" w:hAnsi="宋体" w:cs="宋体"/>
          <w:kern w:val="16"/>
        </w:rPr>
      </w:pPr>
    </w:p>
    <w:p w:rsidR="00511BEE" w:rsidRDefault="00F038A1" w:rsidP="00511BEE">
      <w:pPr>
        <w:pStyle w:val="A9"/>
        <w:framePr w:wrap="auto" w:yAlign="inline"/>
        <w:spacing w:line="360" w:lineRule="auto"/>
        <w:ind w:firstLine="480"/>
        <w:rPr>
          <w:rStyle w:val="10"/>
          <w:rFonts w:ascii="宋体" w:eastAsia="宋体" w:hAnsi="宋体" w:cs="宋体"/>
          <w:kern w:val="16"/>
          <w:lang w:eastAsia="zh-CN"/>
        </w:rPr>
      </w:pPr>
      <w:r>
        <w:rPr>
          <w:rStyle w:val="10"/>
          <w:rFonts w:ascii="宋体" w:eastAsia="宋体" w:hAnsi="宋体" w:cs="宋体" w:hint="eastAsia"/>
          <w:kern w:val="16"/>
          <w:lang w:eastAsia="zh-CN"/>
        </w:rPr>
        <w:t>各方依据《中华人民共和国公司法》、《中华人民共和国合同法》及相关法律法规规定，经友好协商，就本次股权转让事宜达成共识。为明确各方的权利和义务，订立本协议，以资共同遵守。</w:t>
      </w:r>
    </w:p>
    <w:p w:rsidR="00511BEE" w:rsidRDefault="00511BEE" w:rsidP="00511BEE">
      <w:pPr>
        <w:pStyle w:val="A9"/>
        <w:framePr w:wrap="auto" w:yAlign="inline"/>
        <w:spacing w:line="360" w:lineRule="auto"/>
        <w:ind w:firstLine="480"/>
        <w:rPr>
          <w:rStyle w:val="10"/>
          <w:rFonts w:ascii="宋体" w:eastAsia="Arial Unicode MS" w:hAnsi="宋体" w:cs="宋体"/>
          <w:kern w:val="16"/>
        </w:rPr>
      </w:pPr>
    </w:p>
    <w:p w:rsidR="00D369BC" w:rsidRPr="00511BEE" w:rsidRDefault="00F038A1" w:rsidP="0049062A">
      <w:pPr>
        <w:pStyle w:val="A9"/>
        <w:framePr w:wrap="auto" w:yAlign="inline"/>
        <w:spacing w:line="360" w:lineRule="auto"/>
        <w:rPr>
          <w:rFonts w:ascii="宋体" w:eastAsia="宋体" w:hAnsi="宋体" w:cs="宋体"/>
          <w:kern w:val="16"/>
          <w:lang w:val="zh-TW"/>
        </w:rPr>
      </w:pPr>
      <w:r>
        <w:rPr>
          <w:rStyle w:val="10"/>
          <w:rFonts w:ascii="宋体" w:eastAsia="宋体" w:hAnsi="宋体"/>
          <w:sz w:val="28"/>
          <w:szCs w:val="28"/>
          <w:lang w:val="en-US" w:eastAsia="zh-CN"/>
        </w:rPr>
        <w:t>一、</w:t>
      </w:r>
      <w:r>
        <w:rPr>
          <w:rStyle w:val="10"/>
          <w:rFonts w:ascii="宋体" w:eastAsia="宋体" w:hAnsi="宋体"/>
          <w:sz w:val="28"/>
          <w:szCs w:val="28"/>
          <w:lang w:eastAsia="zh-CN"/>
        </w:rPr>
        <w:t>股权转让</w:t>
      </w:r>
    </w:p>
    <w:p w:rsidR="00D369BC" w:rsidRDefault="00D369BC">
      <w:pPr>
        <w:pStyle w:val="12"/>
        <w:framePr w:wrap="auto" w:yAlign="inline"/>
        <w:spacing w:after="0" w:line="360" w:lineRule="auto"/>
        <w:ind w:firstLine="0"/>
        <w:jc w:val="both"/>
        <w:rPr>
          <w:rFonts w:ascii="宋体" w:eastAsia="宋体" w:hAnsi="宋体" w:cs="Songti SC Regular"/>
        </w:rPr>
      </w:pPr>
    </w:p>
    <w:p w:rsidR="00D369BC" w:rsidRDefault="00F038A1">
      <w:pPr>
        <w:pStyle w:val="12"/>
        <w:framePr w:wrap="auto" w:yAlign="inline"/>
        <w:spacing w:after="0" w:line="360" w:lineRule="auto"/>
        <w:ind w:left="454" w:hanging="454"/>
        <w:jc w:val="both"/>
        <w:rPr>
          <w:rFonts w:ascii="宋体" w:eastAsia="宋体" w:hAnsi="宋体" w:cs="Songti SC Regular"/>
        </w:rPr>
      </w:pPr>
      <w:r>
        <w:rPr>
          <w:rStyle w:val="10"/>
          <w:rFonts w:ascii="宋体" w:eastAsia="宋体" w:hAnsi="宋体" w:hint="eastAsia"/>
          <w:lang w:val="zh-CN" w:eastAsia="zh-CN"/>
        </w:rPr>
        <w:t>1.1</w:t>
      </w:r>
      <w:r>
        <w:rPr>
          <w:rFonts w:ascii="宋体" w:eastAsia="宋体" w:hAnsi="宋体"/>
          <w:lang w:val="zh-CN"/>
        </w:rPr>
        <w:t xml:space="preserve"> </w:t>
      </w:r>
      <w:r>
        <w:rPr>
          <w:rFonts w:ascii="宋体" w:eastAsia="宋体" w:hAnsi="宋体" w:hint="eastAsia"/>
        </w:rPr>
        <w:t>转让方同意根据本协议约定的条款及条件，将其持有的不存在任何索赔、司法冻结、质押权等法律障碍的目标公司未实缴</w:t>
      </w:r>
      <w:r>
        <w:rPr>
          <w:rFonts w:ascii="宋体" w:eastAsia="宋体" w:hAnsi="宋体"/>
          <w:u w:val="single"/>
        </w:rPr>
        <w:t xml:space="preserve"> </w:t>
      </w:r>
      <w:r w:rsidR="0049062A">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万元出资（</w:t>
      </w:r>
      <w:proofErr w:type="gramStart"/>
      <w:r>
        <w:rPr>
          <w:rFonts w:ascii="宋体" w:eastAsia="宋体" w:hAnsi="宋体" w:hint="eastAsia"/>
        </w:rPr>
        <w:t>占目标</w:t>
      </w:r>
      <w:proofErr w:type="gramEnd"/>
      <w:r>
        <w:rPr>
          <w:rFonts w:ascii="宋体" w:eastAsia="宋体" w:hAnsi="宋体" w:hint="eastAsia"/>
        </w:rPr>
        <w:t>公司</w:t>
      </w:r>
      <w:r>
        <w:rPr>
          <w:rStyle w:val="10"/>
          <w:rFonts w:ascii="宋体" w:eastAsia="宋体" w:hAnsi="宋体"/>
          <w:u w:val="single"/>
          <w:lang w:val="en-US" w:eastAsia="zh-CN"/>
        </w:rPr>
        <w:t xml:space="preserve">  </w:t>
      </w:r>
      <w:r w:rsidR="0049062A">
        <w:rPr>
          <w:rStyle w:val="10"/>
          <w:rFonts w:ascii="宋体" w:eastAsia="宋体" w:hAnsi="宋体" w:hint="eastAsia"/>
          <w:u w:val="single"/>
          <w:lang w:val="en-US" w:eastAsia="zh-CN"/>
        </w:rPr>
        <w:t xml:space="preserve">  </w:t>
      </w:r>
      <w:r>
        <w:rPr>
          <w:rFonts w:ascii="宋体" w:eastAsia="宋体" w:hAnsi="宋体"/>
          <w:u w:val="single"/>
        </w:rPr>
        <w:t xml:space="preserve">  </w:t>
      </w:r>
      <w:r>
        <w:rPr>
          <w:rFonts w:ascii="宋体" w:eastAsia="宋体" w:hAnsi="宋体" w:hint="eastAsia"/>
        </w:rPr>
        <w:t>的股权）（下称</w:t>
      </w:r>
      <w:r>
        <w:rPr>
          <w:rFonts w:ascii="宋体" w:eastAsia="宋体" w:hAnsi="宋体"/>
          <w:b/>
          <w:bCs/>
        </w:rPr>
        <w:t>“</w:t>
      </w:r>
      <w:r>
        <w:rPr>
          <w:rStyle w:val="10"/>
          <w:rFonts w:ascii="宋体" w:eastAsia="宋体" w:hAnsi="宋体" w:hint="eastAsia"/>
          <w:b/>
          <w:bCs/>
          <w:lang w:val="en-US" w:eastAsia="zh-CN"/>
        </w:rPr>
        <w:t>目标股权</w:t>
      </w:r>
      <w:r>
        <w:rPr>
          <w:rFonts w:ascii="宋体" w:eastAsia="宋体" w:hAnsi="宋体"/>
          <w:b/>
          <w:bCs/>
        </w:rPr>
        <w:t>”</w:t>
      </w:r>
      <w:r>
        <w:rPr>
          <w:rFonts w:ascii="宋体" w:eastAsia="宋体" w:hAnsi="宋体" w:hint="eastAsia"/>
        </w:rPr>
        <w:t>）转让给受让方。受让方同意受让目标股权，并依据本协议约定的条款及条件支付目标股权的转让价款。</w:t>
      </w:r>
    </w:p>
    <w:p w:rsidR="00511BEE" w:rsidRDefault="00F038A1" w:rsidP="00511BEE">
      <w:pPr>
        <w:pStyle w:val="12"/>
        <w:framePr w:wrap="auto" w:yAlign="inline"/>
        <w:spacing w:after="0" w:line="360" w:lineRule="auto"/>
        <w:ind w:left="454" w:hanging="454"/>
        <w:jc w:val="both"/>
        <w:rPr>
          <w:rFonts w:ascii="宋体" w:eastAsia="宋体" w:hAnsi="宋体"/>
        </w:rPr>
      </w:pPr>
      <w:r>
        <w:rPr>
          <w:rStyle w:val="10"/>
          <w:rFonts w:ascii="宋体" w:eastAsia="宋体" w:hAnsi="宋体" w:hint="eastAsia"/>
          <w:lang w:val="zh-CN" w:eastAsia="zh-CN"/>
        </w:rPr>
        <w:t>1.2</w:t>
      </w:r>
      <w:r>
        <w:rPr>
          <w:rFonts w:ascii="宋体" w:eastAsia="宋体" w:hAnsi="宋体" w:hint="eastAsia"/>
        </w:rPr>
        <w:t>本次股权转让完成后，乙方将持有目标公司</w:t>
      </w:r>
      <w:r w:rsidR="0049062A">
        <w:rPr>
          <w:rFonts w:ascii="宋体" w:eastAsia="宋体" w:hAnsi="宋体" w:hint="eastAsia"/>
          <w:u w:val="single"/>
        </w:rPr>
        <w:t xml:space="preserve">      </w:t>
      </w:r>
      <w:r>
        <w:rPr>
          <w:rStyle w:val="10"/>
          <w:rFonts w:ascii="宋体" w:eastAsia="宋体" w:hAnsi="宋体" w:hint="eastAsia"/>
          <w:u w:val="single"/>
          <w:lang w:val="en-US" w:eastAsia="zh-CN"/>
        </w:rPr>
        <w:t xml:space="preserve">  </w:t>
      </w:r>
      <w:r>
        <w:rPr>
          <w:rFonts w:ascii="宋体" w:eastAsia="宋体" w:hAnsi="宋体" w:hint="eastAsia"/>
        </w:rPr>
        <w:t>万元的出资额，</w:t>
      </w:r>
      <w:proofErr w:type="gramStart"/>
      <w:r>
        <w:rPr>
          <w:rFonts w:ascii="宋体" w:eastAsia="宋体" w:hAnsi="宋体" w:hint="eastAsia"/>
        </w:rPr>
        <w:t>占目标</w:t>
      </w:r>
      <w:proofErr w:type="gramEnd"/>
      <w:r>
        <w:rPr>
          <w:rFonts w:ascii="宋体" w:eastAsia="宋体" w:hAnsi="宋体" w:hint="eastAsia"/>
        </w:rPr>
        <w:t>公司</w:t>
      </w:r>
      <w:r w:rsidR="0049062A">
        <w:rPr>
          <w:rFonts w:ascii="宋体" w:eastAsia="宋体" w:hAnsi="宋体" w:hint="eastAsia"/>
          <w:u w:val="single"/>
        </w:rPr>
        <w:t xml:space="preserve">      </w:t>
      </w:r>
      <w:r>
        <w:rPr>
          <w:rFonts w:ascii="宋体" w:eastAsia="宋体" w:hAnsi="宋体" w:hint="eastAsia"/>
        </w:rPr>
        <w:t>的股权。</w:t>
      </w:r>
      <w:bookmarkStart w:id="1" w:name="_Ref240707210"/>
    </w:p>
    <w:p w:rsidR="00511BEE" w:rsidRDefault="00511BEE" w:rsidP="00511BEE">
      <w:pPr>
        <w:pStyle w:val="12"/>
        <w:framePr w:wrap="auto" w:yAlign="inline"/>
        <w:spacing w:after="0" w:line="360" w:lineRule="auto"/>
        <w:ind w:left="454" w:hanging="454"/>
        <w:jc w:val="both"/>
        <w:rPr>
          <w:rFonts w:ascii="宋体" w:eastAsia="宋体" w:hAnsi="宋体"/>
        </w:rPr>
      </w:pPr>
    </w:p>
    <w:p w:rsidR="00D369BC" w:rsidRPr="00511BEE" w:rsidRDefault="00F038A1" w:rsidP="00511BEE">
      <w:pPr>
        <w:pStyle w:val="12"/>
        <w:framePr w:wrap="auto" w:yAlign="inline"/>
        <w:spacing w:after="0" w:line="360" w:lineRule="auto"/>
        <w:ind w:left="454" w:hanging="454"/>
        <w:jc w:val="both"/>
        <w:rPr>
          <w:rFonts w:ascii="宋体" w:eastAsia="宋体" w:hAnsi="宋体" w:cs="Songti SC Regular"/>
          <w:kern w:val="16"/>
          <w:lang w:val="zh-TW"/>
        </w:rPr>
      </w:pPr>
      <w:r>
        <w:rPr>
          <w:rStyle w:val="10"/>
          <w:rFonts w:ascii="宋体" w:eastAsia="宋体" w:hAnsi="宋体"/>
          <w:sz w:val="28"/>
          <w:szCs w:val="28"/>
          <w:lang w:val="en-US" w:eastAsia="zh-CN"/>
        </w:rPr>
        <w:t>二、</w:t>
      </w:r>
      <w:r>
        <w:rPr>
          <w:rStyle w:val="10"/>
          <w:rFonts w:ascii="宋体" w:eastAsia="宋体" w:hAnsi="宋体"/>
          <w:sz w:val="28"/>
          <w:szCs w:val="28"/>
          <w:lang w:eastAsia="zh-CN"/>
        </w:rPr>
        <w:t>转让价格</w:t>
      </w:r>
    </w:p>
    <w:p w:rsidR="00D369BC" w:rsidRDefault="00D369BC">
      <w:pPr>
        <w:pStyle w:val="21"/>
        <w:framePr w:wrap="auto" w:yAlign="inline"/>
        <w:tabs>
          <w:tab w:val="left" w:pos="3515"/>
        </w:tabs>
        <w:spacing w:after="0" w:line="360" w:lineRule="auto"/>
        <w:jc w:val="both"/>
        <w:rPr>
          <w:rStyle w:val="10"/>
          <w:rFonts w:ascii="宋体" w:eastAsia="宋体" w:hAnsi="宋体" w:cs="Songti SC Regular"/>
          <w:u w:val="none"/>
          <w:lang w:eastAsia="zh-CN"/>
        </w:rPr>
      </w:pPr>
    </w:p>
    <w:p w:rsidR="0049062A" w:rsidRDefault="0049062A" w:rsidP="0049062A">
      <w:pPr>
        <w:pStyle w:val="21"/>
        <w:framePr w:wrap="auto" w:yAlign="inline"/>
        <w:tabs>
          <w:tab w:val="left" w:pos="3515"/>
        </w:tabs>
        <w:spacing w:after="0" w:line="360" w:lineRule="auto"/>
        <w:jc w:val="both"/>
        <w:rPr>
          <w:rStyle w:val="10"/>
          <w:rFonts w:ascii="宋体" w:eastAsia="宋体" w:hAnsi="宋体" w:cs="Songti SC Regular"/>
          <w:u w:val="none"/>
        </w:rPr>
      </w:pPr>
      <w:r>
        <w:rPr>
          <w:rStyle w:val="10"/>
          <w:rFonts w:ascii="宋体" w:eastAsia="宋体" w:hAnsi="宋体" w:hint="eastAsia"/>
          <w:u w:val="none"/>
          <w:lang w:val="en-US" w:eastAsia="zh-CN"/>
        </w:rPr>
        <w:t>2.1</w:t>
      </w:r>
      <w:r>
        <w:rPr>
          <w:rStyle w:val="10"/>
          <w:rFonts w:ascii="宋体" w:eastAsia="宋体" w:hAnsi="宋体"/>
          <w:u w:val="none"/>
          <w:lang w:val="en-US"/>
        </w:rPr>
        <w:t xml:space="preserve"> </w:t>
      </w:r>
      <w:r>
        <w:rPr>
          <w:rStyle w:val="10"/>
          <w:rFonts w:ascii="宋体" w:eastAsia="宋体" w:hAnsi="宋体" w:hint="eastAsia"/>
          <w:u w:val="none"/>
        </w:rPr>
        <w:t>各方同意转让方转让目标股权的转让价款为人民币</w:t>
      </w:r>
      <w:r>
        <w:rPr>
          <w:rStyle w:val="10"/>
          <w:rFonts w:ascii="宋体" w:eastAsia="宋体" w:hAnsi="宋体" w:hint="eastAsia"/>
          <w:u w:val="none"/>
          <w:lang w:eastAsia="zh-CN"/>
        </w:rPr>
        <w:t>:</w:t>
      </w:r>
      <w:r>
        <w:rPr>
          <w:rFonts w:ascii="宋体" w:eastAsia="宋体" w:hAnsi="宋体" w:hint="eastAsia"/>
        </w:rPr>
        <w:t xml:space="preserve">     </w:t>
      </w:r>
      <w:r>
        <w:rPr>
          <w:rStyle w:val="10"/>
          <w:rFonts w:ascii="宋体" w:eastAsia="宋体" w:hAnsi="宋体" w:hint="eastAsia"/>
          <w:lang w:val="en-US" w:eastAsia="zh-CN"/>
        </w:rPr>
        <w:t xml:space="preserve">   </w:t>
      </w:r>
      <w:r w:rsidRPr="00A11A3A">
        <w:rPr>
          <w:rStyle w:val="10"/>
          <w:rFonts w:ascii="宋体" w:eastAsia="宋体" w:hAnsi="宋体" w:hint="eastAsia"/>
          <w:u w:val="none"/>
          <w:lang w:val="en-US" w:eastAsia="zh-CN"/>
        </w:rPr>
        <w:t>万</w:t>
      </w:r>
      <w:r>
        <w:rPr>
          <w:rStyle w:val="10"/>
          <w:rFonts w:ascii="宋体" w:eastAsia="Arial Unicode MS" w:hAnsi="宋体"/>
        </w:rPr>
        <w:t xml:space="preserve">  </w:t>
      </w:r>
      <w:r>
        <w:rPr>
          <w:rStyle w:val="10"/>
          <w:rFonts w:ascii="宋体" w:eastAsia="宋体" w:hAnsi="宋体"/>
          <w:lang w:val="en-US" w:eastAsia="zh-CN"/>
        </w:rPr>
        <w:t xml:space="preserve">       </w:t>
      </w:r>
      <w:r>
        <w:rPr>
          <w:rStyle w:val="10"/>
          <w:rFonts w:ascii="宋体" w:eastAsia="宋体" w:hAnsi="宋体" w:hint="eastAsia"/>
          <w:lang w:val="zh-CN" w:eastAsia="zh-CN"/>
        </w:rPr>
        <w:t xml:space="preserve"> </w:t>
      </w:r>
      <w:r>
        <w:rPr>
          <w:rStyle w:val="10"/>
          <w:rFonts w:ascii="宋体" w:eastAsia="宋体" w:hAnsi="宋体"/>
          <w:u w:val="none"/>
          <w:lang w:val="zh-CN" w:eastAsia="zh-CN"/>
        </w:rPr>
        <w:t xml:space="preserve">       </w:t>
      </w:r>
      <w:r>
        <w:rPr>
          <w:rStyle w:val="10"/>
          <w:rFonts w:ascii="宋体" w:eastAsia="宋体" w:hAnsi="宋体"/>
          <w:lang w:val="zh-CN" w:eastAsia="zh-CN"/>
        </w:rPr>
        <w:t xml:space="preserve">         </w:t>
      </w:r>
      <w:r>
        <w:rPr>
          <w:rStyle w:val="10"/>
          <w:rFonts w:ascii="宋体" w:eastAsia="宋体" w:hAnsi="宋体" w:hint="eastAsia"/>
          <w:u w:val="none"/>
        </w:rPr>
        <w:t>元（下称</w:t>
      </w:r>
      <w:r>
        <w:rPr>
          <w:rStyle w:val="10"/>
          <w:rFonts w:ascii="宋体" w:eastAsia="宋体" w:hAnsi="宋体"/>
          <w:b/>
          <w:bCs/>
          <w:u w:val="none"/>
          <w:lang w:val="en-US"/>
        </w:rPr>
        <w:t>“</w:t>
      </w:r>
      <w:r>
        <w:rPr>
          <w:rStyle w:val="10"/>
          <w:rFonts w:ascii="宋体" w:eastAsia="宋体" w:hAnsi="宋体" w:hint="eastAsia"/>
          <w:b/>
          <w:bCs/>
          <w:u w:val="none"/>
        </w:rPr>
        <w:t>股权转让价款</w:t>
      </w:r>
      <w:r>
        <w:rPr>
          <w:rStyle w:val="10"/>
          <w:rFonts w:ascii="宋体" w:eastAsia="宋体" w:hAnsi="宋体"/>
          <w:b/>
          <w:bCs/>
          <w:u w:val="none"/>
          <w:lang w:val="en-US"/>
        </w:rPr>
        <w:t>”</w:t>
      </w:r>
      <w:r>
        <w:rPr>
          <w:rStyle w:val="10"/>
          <w:rFonts w:ascii="宋体" w:eastAsia="宋体" w:hAnsi="宋体" w:hint="eastAsia"/>
          <w:u w:val="none"/>
        </w:rPr>
        <w:t>）。</w:t>
      </w:r>
    </w:p>
    <w:p w:rsidR="009E1527" w:rsidRDefault="00F038A1">
      <w:pPr>
        <w:pStyle w:val="21"/>
        <w:framePr w:wrap="auto" w:yAlign="inline"/>
        <w:tabs>
          <w:tab w:val="left" w:pos="3515"/>
        </w:tabs>
        <w:spacing w:after="0" w:line="360" w:lineRule="auto"/>
        <w:ind w:left="397" w:hanging="397"/>
        <w:jc w:val="both"/>
        <w:rPr>
          <w:ins w:id="2" w:author="King &amp; Wood Mallesons" w:date="2017-08-10T10:33:00Z"/>
          <w:rStyle w:val="10"/>
          <w:rFonts w:ascii="宋体" w:eastAsia="宋体" w:hAnsi="宋体"/>
          <w:u w:val="none"/>
          <w:lang w:eastAsia="zh-CN"/>
        </w:rPr>
      </w:pPr>
      <w:r>
        <w:rPr>
          <w:rStyle w:val="10"/>
          <w:rFonts w:ascii="宋体" w:eastAsia="宋体" w:hAnsi="宋体" w:hint="eastAsia"/>
          <w:u w:val="none"/>
          <w:lang w:val="en-US" w:eastAsia="zh-CN"/>
        </w:rPr>
        <w:lastRenderedPageBreak/>
        <w:t>2.2</w:t>
      </w:r>
      <w:r w:rsidRPr="00511BEE">
        <w:rPr>
          <w:rStyle w:val="10"/>
          <w:rFonts w:ascii="宋体" w:eastAsia="宋体" w:hAnsi="宋体"/>
          <w:u w:val="none"/>
          <w:lang w:eastAsia="zh-CN"/>
        </w:rPr>
        <w:t xml:space="preserve"> </w:t>
      </w:r>
      <w:r w:rsidRPr="00511BEE">
        <w:rPr>
          <w:rStyle w:val="10"/>
          <w:rFonts w:ascii="宋体" w:eastAsia="宋体" w:hAnsi="宋体" w:hint="eastAsia"/>
          <w:u w:val="none"/>
          <w:lang w:eastAsia="zh-CN"/>
        </w:rPr>
        <w:t>各方同意于本协议签署日，受让方应向转让方支付股权转让价款。</w:t>
      </w:r>
      <w:ins w:id="3" w:author="King &amp; Wood Mallesons" w:date="2017-08-10T11:13:00Z">
        <w:r w:rsidR="00D32F10">
          <w:rPr>
            <w:rStyle w:val="10"/>
            <w:rFonts w:ascii="宋体" w:eastAsia="宋体" w:hAnsi="宋体" w:hint="eastAsia"/>
            <w:u w:val="none"/>
            <w:lang w:eastAsia="zh-CN"/>
          </w:rPr>
          <w:t>股权</w:t>
        </w:r>
      </w:ins>
      <w:ins w:id="4" w:author="King &amp; Wood Mallesons" w:date="2017-08-10T10:33:00Z">
        <w:r w:rsidR="009E1527">
          <w:rPr>
            <w:rStyle w:val="10"/>
            <w:rFonts w:ascii="宋体" w:eastAsia="宋体" w:hAnsi="宋体" w:hint="eastAsia"/>
            <w:u w:val="none"/>
            <w:lang w:eastAsia="zh-CN"/>
          </w:rPr>
          <w:t>转让价款</w:t>
        </w:r>
      </w:ins>
      <w:ins w:id="5" w:author="King &amp; Wood Mallesons" w:date="2017-08-10T11:14:00Z">
        <w:r w:rsidR="00E75DF8">
          <w:rPr>
            <w:rStyle w:val="10"/>
            <w:rFonts w:ascii="宋体" w:eastAsia="宋体" w:hAnsi="宋体" w:hint="eastAsia"/>
            <w:u w:val="none"/>
            <w:lang w:eastAsia="zh-CN"/>
          </w:rPr>
          <w:t>可通过以下方式支付</w:t>
        </w:r>
      </w:ins>
      <w:ins w:id="6" w:author="King &amp; Wood Mallesons" w:date="2017-08-10T10:33:00Z">
        <w:r w:rsidR="009E1527">
          <w:rPr>
            <w:rStyle w:val="10"/>
            <w:rFonts w:ascii="宋体" w:eastAsia="宋体" w:hAnsi="宋体" w:hint="eastAsia"/>
            <w:u w:val="none"/>
            <w:lang w:eastAsia="zh-CN"/>
          </w:rPr>
          <w:t>：</w:t>
        </w:r>
      </w:ins>
    </w:p>
    <w:p w:rsidR="00D369BC" w:rsidRDefault="009E1527">
      <w:pPr>
        <w:pStyle w:val="21"/>
        <w:framePr w:wrap="auto" w:yAlign="inline"/>
        <w:tabs>
          <w:tab w:val="left" w:pos="3515"/>
        </w:tabs>
        <w:spacing w:after="0" w:line="360" w:lineRule="auto"/>
        <w:ind w:left="397" w:hanging="397"/>
        <w:jc w:val="both"/>
        <w:rPr>
          <w:ins w:id="7" w:author="King &amp; Wood Mallesons" w:date="2017-08-10T10:34:00Z"/>
          <w:rStyle w:val="10"/>
          <w:rFonts w:ascii="宋体" w:eastAsia="宋体" w:hAnsi="宋体"/>
          <w:u w:val="none"/>
          <w:lang w:eastAsia="zh-CN"/>
        </w:rPr>
      </w:pPr>
      <w:ins w:id="8" w:author="King &amp; Wood Mallesons" w:date="2017-08-10T10:33:00Z">
        <w:r>
          <w:rPr>
            <w:rStyle w:val="10"/>
            <w:rFonts w:ascii="宋体" w:eastAsia="宋体" w:hAnsi="宋体" w:hint="eastAsia"/>
            <w:u w:val="none"/>
            <w:lang w:eastAsia="zh-CN"/>
          </w:rPr>
          <w:t>2.2.1</w:t>
        </w:r>
      </w:ins>
      <w:proofErr w:type="gramStart"/>
      <w:ins w:id="9" w:author="King &amp; Wood Mallesons" w:date="2017-08-10T11:13:00Z">
        <w:r w:rsidR="00D32F10">
          <w:rPr>
            <w:rStyle w:val="10"/>
            <w:rFonts w:ascii="宋体" w:eastAsia="宋体" w:hAnsi="宋体" w:hint="eastAsia"/>
            <w:u w:val="none"/>
            <w:lang w:val="en-US"/>
          </w:rPr>
          <w:t>于</w:t>
        </w:r>
        <w:proofErr w:type="gramEnd"/>
        <w:r w:rsidR="00D32F10">
          <w:rPr>
            <w:rStyle w:val="10"/>
            <w:rFonts w:ascii="宋体" w:eastAsia="宋体" w:hAnsi="宋体" w:hint="eastAsia"/>
            <w:u w:val="none"/>
            <w:lang w:val="en-US"/>
          </w:rPr>
          <w:t>本协议签署日，</w:t>
        </w:r>
      </w:ins>
      <w:del w:id="10" w:author="King &amp; Wood Mallesons" w:date="2017-08-10T10:33:00Z">
        <w:r w:rsidR="001E0955" w:rsidRPr="00511BEE" w:rsidDel="009E1527">
          <w:rPr>
            <w:rStyle w:val="10"/>
            <w:rFonts w:ascii="宋体" w:eastAsia="宋体" w:hAnsi="宋体" w:hint="eastAsia"/>
            <w:u w:val="none"/>
            <w:lang w:eastAsia="zh-CN"/>
          </w:rPr>
          <w:delText>支付方式为</w:delText>
        </w:r>
      </w:del>
      <w:r w:rsidR="00031C8F">
        <w:rPr>
          <w:rStyle w:val="10"/>
          <w:rFonts w:ascii="宋体" w:eastAsia="宋体" w:hAnsi="宋体" w:hint="eastAsia"/>
          <w:u w:val="none"/>
          <w:lang w:eastAsia="zh-CN"/>
        </w:rPr>
        <w:t>受让方</w:t>
      </w:r>
      <w:r w:rsidR="001E0955" w:rsidRPr="00511BEE">
        <w:rPr>
          <w:rStyle w:val="10"/>
          <w:rFonts w:ascii="宋体" w:eastAsia="宋体" w:hAnsi="宋体" w:hint="eastAsia"/>
          <w:u w:val="none"/>
          <w:lang w:eastAsia="zh-CN"/>
        </w:rPr>
        <w:t>将自主通过钱宝网</w:t>
      </w:r>
      <w:r w:rsidR="00D231EC">
        <w:rPr>
          <w:rStyle w:val="10"/>
          <w:rFonts w:ascii="宋体" w:eastAsia="宋体" w:hAnsi="宋体" w:hint="eastAsia"/>
          <w:u w:val="none"/>
          <w:lang w:eastAsia="zh-CN"/>
        </w:rPr>
        <w:t>自有</w:t>
      </w:r>
      <w:r w:rsidR="001E0955" w:rsidRPr="00511BEE">
        <w:rPr>
          <w:rStyle w:val="10"/>
          <w:rFonts w:ascii="宋体" w:eastAsia="宋体" w:hAnsi="宋体" w:hint="eastAsia"/>
          <w:u w:val="none"/>
          <w:lang w:eastAsia="zh-CN"/>
        </w:rPr>
        <w:t>系统将</w:t>
      </w:r>
      <w:r w:rsidR="00031C8F">
        <w:rPr>
          <w:rStyle w:val="10"/>
          <w:rFonts w:ascii="宋体" w:eastAsia="宋体" w:hAnsi="宋体" w:hint="eastAsia"/>
          <w:u w:val="none"/>
          <w:lang w:eastAsia="zh-CN"/>
        </w:rPr>
        <w:t>受让方</w:t>
      </w:r>
      <w:r w:rsidR="001E0955" w:rsidRPr="00511BEE">
        <w:rPr>
          <w:rStyle w:val="10"/>
          <w:rFonts w:ascii="宋体" w:eastAsia="宋体" w:hAnsi="宋体" w:hint="eastAsia"/>
          <w:u w:val="none"/>
          <w:lang w:eastAsia="zh-CN"/>
        </w:rPr>
        <w:t>在</w:t>
      </w:r>
      <w:r w:rsidR="00031C8F">
        <w:rPr>
          <w:rStyle w:val="10"/>
          <w:rFonts w:ascii="宋体" w:eastAsia="宋体" w:hAnsi="宋体" w:hint="eastAsia"/>
          <w:u w:val="none"/>
          <w:lang w:eastAsia="zh-CN"/>
        </w:rPr>
        <w:t>转让方</w:t>
      </w:r>
      <w:r w:rsidR="001E0955" w:rsidRPr="00511BEE">
        <w:rPr>
          <w:rStyle w:val="10"/>
          <w:rFonts w:ascii="宋体" w:eastAsia="宋体" w:hAnsi="宋体" w:hint="eastAsia"/>
          <w:u w:val="none"/>
          <w:lang w:eastAsia="zh-CN"/>
        </w:rPr>
        <w:t>投入的保证金</w:t>
      </w:r>
      <w:ins w:id="11" w:author="King &amp; Wood Mallesons" w:date="2017-08-10T11:34:00Z">
        <w:r w:rsidR="00711770">
          <w:rPr>
            <w:rStyle w:val="10"/>
            <w:rFonts w:ascii="宋体" w:eastAsia="宋体" w:hAnsi="宋体" w:hint="eastAsia"/>
            <w:u w:val="none"/>
            <w:lang w:eastAsia="zh-CN"/>
          </w:rPr>
          <w:t>及利息</w:t>
        </w:r>
      </w:ins>
      <w:r w:rsidR="00E9083D">
        <w:rPr>
          <w:rFonts w:ascii="宋体" w:eastAsia="宋体" w:hAnsi="宋体" w:hint="eastAsia"/>
        </w:rPr>
        <w:t xml:space="preserve">      </w:t>
      </w:r>
      <w:r w:rsidR="00511BEE">
        <w:rPr>
          <w:rStyle w:val="10"/>
          <w:rFonts w:ascii="宋体" w:eastAsia="宋体" w:hAnsi="宋体" w:hint="eastAsia"/>
          <w:lang w:val="en-US" w:eastAsia="zh-CN"/>
        </w:rPr>
        <w:t xml:space="preserve">  </w:t>
      </w:r>
      <w:r w:rsidR="001E0955" w:rsidRPr="00511BEE">
        <w:rPr>
          <w:rStyle w:val="10"/>
          <w:rFonts w:ascii="宋体" w:eastAsia="宋体" w:hAnsi="宋体" w:hint="eastAsia"/>
          <w:u w:val="none"/>
          <w:lang w:eastAsia="zh-CN"/>
        </w:rPr>
        <w:t>万元折抵为</w:t>
      </w:r>
      <w:ins w:id="12" w:author="King &amp; Wood Mallesons" w:date="2017-08-10T11:13:00Z">
        <w:r w:rsidR="00D32F10">
          <w:rPr>
            <w:rStyle w:val="10"/>
            <w:rFonts w:ascii="宋体" w:eastAsia="宋体" w:hAnsi="宋体" w:hint="eastAsia"/>
            <w:u w:val="none"/>
            <w:lang w:eastAsia="zh-CN"/>
          </w:rPr>
          <w:t>相同金额的</w:t>
        </w:r>
      </w:ins>
      <w:r w:rsidR="001E0955" w:rsidRPr="00511BEE">
        <w:rPr>
          <w:rStyle w:val="10"/>
          <w:rFonts w:ascii="宋体" w:eastAsia="宋体" w:hAnsi="宋体" w:hint="eastAsia"/>
          <w:u w:val="none"/>
          <w:lang w:eastAsia="zh-CN"/>
        </w:rPr>
        <w:t>股权转让价款</w:t>
      </w:r>
      <w:r w:rsidR="00194A81">
        <w:rPr>
          <w:rStyle w:val="10"/>
          <w:rFonts w:ascii="宋体" w:eastAsia="宋体" w:hAnsi="宋体" w:hint="eastAsia"/>
          <w:u w:val="none"/>
          <w:lang w:eastAsia="zh-CN"/>
        </w:rPr>
        <w:t>，折抵完成</w:t>
      </w:r>
      <w:r w:rsidR="007758BA">
        <w:rPr>
          <w:rStyle w:val="10"/>
          <w:rFonts w:ascii="宋体" w:eastAsia="宋体" w:hAnsi="宋体" w:hint="eastAsia"/>
          <w:u w:val="none"/>
          <w:lang w:eastAsia="zh-CN"/>
        </w:rPr>
        <w:t>视为受让方已向转让方支付股权转让价款</w:t>
      </w:r>
      <w:ins w:id="13" w:author="King &amp; Wood Mallesons" w:date="2017-08-10T10:34:00Z">
        <w:r w:rsidR="00651DDF">
          <w:rPr>
            <w:rFonts w:ascii="宋体" w:eastAsia="宋体" w:hAnsi="宋体" w:hint="eastAsia"/>
          </w:rPr>
          <w:t xml:space="preserve">      </w:t>
        </w:r>
        <w:r w:rsidR="00651DDF">
          <w:rPr>
            <w:rStyle w:val="10"/>
            <w:rFonts w:ascii="宋体" w:eastAsia="宋体" w:hAnsi="宋体" w:hint="eastAsia"/>
            <w:lang w:val="en-US" w:eastAsia="zh-CN"/>
          </w:rPr>
          <w:t xml:space="preserve">  </w:t>
        </w:r>
        <w:r w:rsidR="00651DDF" w:rsidRPr="00511BEE">
          <w:rPr>
            <w:rStyle w:val="10"/>
            <w:rFonts w:ascii="宋体" w:eastAsia="宋体" w:hAnsi="宋体" w:hint="eastAsia"/>
            <w:u w:val="none"/>
            <w:lang w:eastAsia="zh-CN"/>
          </w:rPr>
          <w:t>万元</w:t>
        </w:r>
      </w:ins>
      <w:r w:rsidR="00194A81">
        <w:rPr>
          <w:rStyle w:val="10"/>
          <w:rFonts w:ascii="宋体" w:eastAsia="宋体" w:hAnsi="宋体" w:hint="eastAsia"/>
          <w:u w:val="none"/>
          <w:lang w:eastAsia="zh-CN"/>
        </w:rPr>
        <w:t>，</w:t>
      </w:r>
      <w:r w:rsidR="007758BA">
        <w:rPr>
          <w:rStyle w:val="10"/>
          <w:rFonts w:ascii="宋体" w:eastAsia="宋体" w:hAnsi="宋体" w:hint="eastAsia"/>
          <w:u w:val="none"/>
          <w:lang w:eastAsia="zh-CN"/>
        </w:rPr>
        <w:t>受让方</w:t>
      </w:r>
      <w:r w:rsidR="007758BA" w:rsidRPr="00511BEE">
        <w:rPr>
          <w:rStyle w:val="10"/>
          <w:rFonts w:ascii="宋体" w:eastAsia="宋体" w:hAnsi="宋体" w:hint="eastAsia"/>
          <w:u w:val="none"/>
          <w:lang w:eastAsia="zh-CN"/>
        </w:rPr>
        <w:t>无权再要求</w:t>
      </w:r>
      <w:r w:rsidR="007758BA">
        <w:rPr>
          <w:rStyle w:val="10"/>
          <w:rFonts w:ascii="宋体" w:eastAsia="宋体" w:hAnsi="宋体" w:hint="eastAsia"/>
          <w:u w:val="none"/>
          <w:lang w:eastAsia="zh-CN"/>
        </w:rPr>
        <w:t>转让方</w:t>
      </w:r>
      <w:r w:rsidR="007758BA" w:rsidRPr="00F038A1">
        <w:rPr>
          <w:rStyle w:val="10"/>
          <w:rFonts w:ascii="宋体" w:eastAsia="宋体" w:hAnsi="宋体" w:hint="eastAsia"/>
          <w:u w:val="none"/>
          <w:lang w:eastAsia="zh-CN"/>
        </w:rPr>
        <w:t>向</w:t>
      </w:r>
      <w:r w:rsidR="007758BA">
        <w:rPr>
          <w:rStyle w:val="10"/>
          <w:rFonts w:ascii="宋体" w:eastAsia="宋体" w:hAnsi="宋体" w:hint="eastAsia"/>
          <w:u w:val="none"/>
          <w:lang w:eastAsia="zh-CN"/>
        </w:rPr>
        <w:t>受让方</w:t>
      </w:r>
      <w:r w:rsidR="007758BA" w:rsidRPr="00511BEE">
        <w:rPr>
          <w:rStyle w:val="10"/>
          <w:rFonts w:ascii="宋体" w:eastAsia="宋体" w:hAnsi="宋体" w:hint="eastAsia"/>
          <w:u w:val="none"/>
          <w:lang w:eastAsia="zh-CN"/>
        </w:rPr>
        <w:t>偿还保证金</w:t>
      </w:r>
      <w:ins w:id="14" w:author="King &amp; Wood Mallesons" w:date="2017-08-10T11:35:00Z">
        <w:r w:rsidR="00711770">
          <w:rPr>
            <w:rStyle w:val="10"/>
            <w:rFonts w:ascii="宋体" w:eastAsia="宋体" w:hAnsi="宋体" w:hint="eastAsia"/>
            <w:u w:val="none"/>
            <w:lang w:eastAsia="zh-CN"/>
          </w:rPr>
          <w:t>及利息</w:t>
        </w:r>
      </w:ins>
      <w:bookmarkStart w:id="15" w:name="_GoBack"/>
      <w:bookmarkEnd w:id="15"/>
      <w:r w:rsidR="00E9083D">
        <w:rPr>
          <w:rFonts w:ascii="宋体" w:eastAsia="宋体" w:hAnsi="宋体" w:hint="eastAsia"/>
        </w:rPr>
        <w:t xml:space="preserve">        </w:t>
      </w:r>
      <w:r w:rsidR="00511BEE">
        <w:rPr>
          <w:rFonts w:ascii="宋体" w:eastAsia="宋体" w:hAnsi="宋体"/>
        </w:rPr>
        <w:t xml:space="preserve"> </w:t>
      </w:r>
      <w:r w:rsidR="007758BA" w:rsidRPr="00511BEE">
        <w:rPr>
          <w:rStyle w:val="10"/>
          <w:rFonts w:ascii="宋体" w:eastAsia="宋体" w:hAnsi="宋体" w:hint="eastAsia"/>
          <w:u w:val="none"/>
          <w:lang w:eastAsia="zh-CN"/>
        </w:rPr>
        <w:t>万元</w:t>
      </w:r>
      <w:r w:rsidR="00BD7C0D">
        <w:rPr>
          <w:rStyle w:val="10"/>
          <w:rFonts w:ascii="宋体" w:eastAsia="宋体" w:hAnsi="宋体" w:hint="eastAsia"/>
          <w:u w:val="none"/>
          <w:lang w:eastAsia="zh-CN"/>
        </w:rPr>
        <w:t>。</w:t>
      </w:r>
    </w:p>
    <w:p w:rsidR="00651DDF" w:rsidRPr="00651DDF" w:rsidDel="00651DDF" w:rsidRDefault="00651DDF">
      <w:pPr>
        <w:pStyle w:val="12"/>
        <w:framePr w:wrap="around"/>
        <w:ind w:firstLine="0"/>
        <w:rPr>
          <w:del w:id="16" w:author="King &amp; Wood Mallesons" w:date="2017-08-10T10:34:00Z"/>
          <w:rFonts w:eastAsia="宋体"/>
          <w:lang w:val="zh-TW"/>
          <w:rPrChange w:id="17" w:author="King &amp; Wood Mallesons" w:date="2017-08-10T10:34:00Z">
            <w:rPr>
              <w:del w:id="18" w:author="King &amp; Wood Mallesons" w:date="2017-08-10T10:34:00Z"/>
              <w:rFonts w:ascii="宋体" w:eastAsia="宋体" w:hAnsi="宋体" w:cs="Songti SC Regular"/>
            </w:rPr>
          </w:rPrChange>
        </w:rPr>
        <w:pPrChange w:id="19" w:author="King &amp; Wood Mallesons" w:date="2017-08-10T10:34:00Z">
          <w:pPr>
            <w:pStyle w:val="21"/>
            <w:framePr w:wrap="auto" w:yAlign="inline"/>
            <w:tabs>
              <w:tab w:val="left" w:pos="3515"/>
            </w:tabs>
            <w:spacing w:after="0" w:line="360" w:lineRule="auto"/>
            <w:ind w:left="397" w:hanging="397"/>
            <w:jc w:val="both"/>
          </w:pPr>
        </w:pPrChange>
      </w:pPr>
    </w:p>
    <w:p w:rsidR="00651DDF" w:rsidRDefault="00F038A1">
      <w:pPr>
        <w:pStyle w:val="21"/>
        <w:framePr w:wrap="auto" w:yAlign="inline"/>
        <w:tabs>
          <w:tab w:val="left" w:pos="3515"/>
        </w:tabs>
        <w:spacing w:after="0" w:line="360" w:lineRule="auto"/>
        <w:ind w:left="397" w:hanging="397"/>
        <w:jc w:val="both"/>
        <w:rPr>
          <w:ins w:id="20" w:author="King &amp; Wood Mallesons" w:date="2017-08-10T10:34:00Z"/>
          <w:rStyle w:val="10"/>
          <w:rFonts w:ascii="宋体" w:eastAsia="宋体" w:hAnsi="宋体"/>
          <w:u w:val="none"/>
          <w:lang w:val="zh-CN" w:eastAsia="zh-CN"/>
        </w:rPr>
      </w:pPr>
      <w:r>
        <w:rPr>
          <w:rStyle w:val="10"/>
          <w:rFonts w:ascii="宋体" w:eastAsia="宋体" w:hAnsi="宋体" w:hint="eastAsia"/>
          <w:u w:val="none"/>
          <w:lang w:val="zh-CN" w:eastAsia="zh-CN"/>
        </w:rPr>
        <w:t>2.</w:t>
      </w:r>
      <w:ins w:id="21" w:author="King &amp; Wood Mallesons" w:date="2017-08-10T10:34:00Z">
        <w:r w:rsidR="00651DDF">
          <w:rPr>
            <w:rStyle w:val="10"/>
            <w:rFonts w:ascii="宋体" w:eastAsia="宋体" w:hAnsi="宋体" w:hint="eastAsia"/>
            <w:u w:val="none"/>
            <w:lang w:val="zh-CN" w:eastAsia="zh-CN"/>
          </w:rPr>
          <w:t>2.2</w:t>
        </w:r>
      </w:ins>
      <w:ins w:id="22" w:author="King &amp; Wood Mallesons" w:date="2017-08-10T10:35:00Z">
        <w:r w:rsidR="00646B2E">
          <w:rPr>
            <w:rStyle w:val="10"/>
            <w:rFonts w:ascii="宋体" w:eastAsia="宋体" w:hAnsi="宋体" w:hint="eastAsia"/>
            <w:u w:val="none"/>
            <w:lang w:val="en-US"/>
          </w:rPr>
          <w:t>于本协议签署日，受让方应向转让方指定银行账户支付股权转让价款</w:t>
        </w:r>
      </w:ins>
      <w:ins w:id="23" w:author="King &amp; Wood Mallesons" w:date="2017-08-10T11:12:00Z">
        <w:r w:rsidR="00666302">
          <w:rPr>
            <w:rFonts w:ascii="宋体" w:eastAsia="宋体" w:hAnsi="宋体" w:hint="eastAsia"/>
          </w:rPr>
          <w:t xml:space="preserve">        </w:t>
        </w:r>
        <w:r w:rsidR="00666302">
          <w:rPr>
            <w:rFonts w:ascii="宋体" w:eastAsia="宋体" w:hAnsi="宋体"/>
          </w:rPr>
          <w:t xml:space="preserve"> </w:t>
        </w:r>
        <w:r w:rsidR="00666302" w:rsidRPr="00511BEE">
          <w:rPr>
            <w:rStyle w:val="10"/>
            <w:rFonts w:ascii="宋体" w:eastAsia="宋体" w:hAnsi="宋体" w:hint="eastAsia"/>
            <w:u w:val="none"/>
            <w:lang w:eastAsia="zh-CN"/>
          </w:rPr>
          <w:t>万元</w:t>
        </w:r>
      </w:ins>
      <w:ins w:id="24" w:author="King &amp; Wood Mallesons" w:date="2017-08-10T10:35:00Z">
        <w:r w:rsidR="00646B2E">
          <w:rPr>
            <w:rStyle w:val="10"/>
            <w:rFonts w:ascii="宋体" w:eastAsia="宋体" w:hAnsi="宋体" w:hint="eastAsia"/>
            <w:u w:val="none"/>
            <w:lang w:val="en-US"/>
          </w:rPr>
          <w:t>。各方同意，如因银行转账最大额度等原因导致受让方于本协议签署日无法一次性支付</w:t>
        </w:r>
      </w:ins>
      <w:ins w:id="25" w:author="King &amp; Wood Mallesons" w:date="2017-08-10T11:12:00Z">
        <w:r w:rsidR="00666302">
          <w:rPr>
            <w:rStyle w:val="10"/>
            <w:rFonts w:ascii="宋体" w:eastAsia="宋体" w:hAnsi="宋体" w:hint="eastAsia"/>
            <w:u w:val="none"/>
            <w:lang w:val="en-US" w:eastAsia="zh-CN"/>
          </w:rPr>
          <w:t>前述</w:t>
        </w:r>
      </w:ins>
      <w:ins w:id="26" w:author="King &amp; Wood Mallesons" w:date="2017-08-10T10:35:00Z">
        <w:r w:rsidR="00646B2E">
          <w:rPr>
            <w:rStyle w:val="10"/>
            <w:rFonts w:ascii="宋体" w:eastAsia="宋体" w:hAnsi="宋体" w:hint="eastAsia"/>
            <w:u w:val="none"/>
            <w:lang w:val="en-US"/>
          </w:rPr>
          <w:t>股权转让价款，经转让方与相关银行核实，各方同意受让方可于本协议签署之日起</w:t>
        </w:r>
      </w:ins>
      <w:ins w:id="27" w:author="King &amp; Wood Mallesons" w:date="2017-08-10T11:12:00Z">
        <w:r w:rsidR="00666302">
          <w:rPr>
            <w:rStyle w:val="10"/>
            <w:rFonts w:ascii="宋体" w:eastAsia="宋体" w:hAnsi="宋体" w:hint="eastAsia"/>
            <w:u w:val="none"/>
            <w:lang w:val="en-US" w:eastAsia="zh-CN"/>
          </w:rPr>
          <w:t>3</w:t>
        </w:r>
      </w:ins>
      <w:ins w:id="28" w:author="King &amp; Wood Mallesons" w:date="2017-08-10T10:35:00Z">
        <w:r w:rsidR="00E75DF8">
          <w:rPr>
            <w:rStyle w:val="10"/>
            <w:rFonts w:ascii="宋体" w:eastAsia="宋体" w:hAnsi="宋体" w:hint="eastAsia"/>
            <w:u w:val="none"/>
            <w:lang w:val="en-US"/>
          </w:rPr>
          <w:t>个工作日内向转让方指定银行账户</w:t>
        </w:r>
      </w:ins>
      <w:ins w:id="29" w:author="King &amp; Wood Mallesons" w:date="2017-08-10T11:14:00Z">
        <w:r w:rsidR="00E75DF8">
          <w:rPr>
            <w:rStyle w:val="10"/>
            <w:rFonts w:ascii="宋体" w:eastAsia="宋体" w:hAnsi="宋体" w:hint="eastAsia"/>
            <w:u w:val="none"/>
            <w:lang w:val="en-US" w:eastAsia="zh-CN"/>
          </w:rPr>
          <w:t>支付</w:t>
        </w:r>
      </w:ins>
      <w:ins w:id="30" w:author="King &amp; Wood Mallesons" w:date="2017-08-10T10:35:00Z">
        <w:r w:rsidR="00646B2E">
          <w:rPr>
            <w:rStyle w:val="10"/>
            <w:rFonts w:ascii="宋体" w:eastAsia="宋体" w:hAnsi="宋体" w:hint="eastAsia"/>
            <w:u w:val="none"/>
            <w:lang w:val="en-US"/>
          </w:rPr>
          <w:t>股权转让价款</w:t>
        </w:r>
      </w:ins>
      <w:ins w:id="31" w:author="King &amp; Wood Mallesons" w:date="2017-08-10T11:12:00Z">
        <w:r w:rsidR="00666302">
          <w:rPr>
            <w:rFonts w:ascii="宋体" w:eastAsia="宋体" w:hAnsi="宋体" w:hint="eastAsia"/>
          </w:rPr>
          <w:t xml:space="preserve">        </w:t>
        </w:r>
        <w:r w:rsidR="00666302">
          <w:rPr>
            <w:rFonts w:ascii="宋体" w:eastAsia="宋体" w:hAnsi="宋体"/>
          </w:rPr>
          <w:t xml:space="preserve"> </w:t>
        </w:r>
        <w:r w:rsidR="00666302" w:rsidRPr="00511BEE">
          <w:rPr>
            <w:rStyle w:val="10"/>
            <w:rFonts w:ascii="宋体" w:eastAsia="宋体" w:hAnsi="宋体" w:hint="eastAsia"/>
            <w:u w:val="none"/>
            <w:lang w:eastAsia="zh-CN"/>
          </w:rPr>
          <w:t>万元</w:t>
        </w:r>
      </w:ins>
      <w:ins w:id="32" w:author="King &amp; Wood Mallesons" w:date="2017-08-10T10:35:00Z">
        <w:r w:rsidR="00646B2E">
          <w:rPr>
            <w:rStyle w:val="10"/>
            <w:rFonts w:ascii="宋体" w:eastAsia="宋体" w:hAnsi="宋体" w:hint="eastAsia"/>
            <w:u w:val="none"/>
            <w:lang w:val="en-US"/>
          </w:rPr>
          <w:t>。</w:t>
        </w:r>
      </w:ins>
      <w:del w:id="33" w:author="King &amp; Wood Mallesons" w:date="2017-08-10T10:34:00Z">
        <w:r w:rsidDel="00651DDF">
          <w:rPr>
            <w:rStyle w:val="10"/>
            <w:rFonts w:ascii="宋体" w:eastAsia="宋体" w:hAnsi="宋体" w:hint="eastAsia"/>
            <w:u w:val="none"/>
            <w:lang w:val="zh-CN" w:eastAsia="zh-CN"/>
          </w:rPr>
          <w:delText>3</w:delText>
        </w:r>
        <w:r w:rsidDel="00651DDF">
          <w:rPr>
            <w:rStyle w:val="10"/>
            <w:rFonts w:ascii="宋体" w:eastAsia="宋体" w:hAnsi="宋体"/>
            <w:u w:val="none"/>
            <w:lang w:val="zh-CN" w:eastAsia="zh-CN"/>
          </w:rPr>
          <w:delText xml:space="preserve"> </w:delText>
        </w:r>
      </w:del>
    </w:p>
    <w:p w:rsidR="00D369BC" w:rsidRDefault="00651DDF">
      <w:pPr>
        <w:pStyle w:val="21"/>
        <w:framePr w:wrap="auto" w:yAlign="inline"/>
        <w:tabs>
          <w:tab w:val="left" w:pos="3515"/>
        </w:tabs>
        <w:spacing w:after="0" w:line="360" w:lineRule="auto"/>
        <w:ind w:left="397" w:hanging="397"/>
        <w:jc w:val="both"/>
        <w:rPr>
          <w:rFonts w:ascii="宋体" w:eastAsia="宋体" w:hAnsi="宋体" w:cs="Songti SC Regular"/>
        </w:rPr>
      </w:pPr>
      <w:ins w:id="34" w:author="King &amp; Wood Mallesons" w:date="2017-08-10T10:34:00Z">
        <w:r>
          <w:rPr>
            <w:rStyle w:val="10"/>
            <w:rFonts w:ascii="宋体" w:eastAsia="宋体" w:hAnsi="宋体" w:hint="eastAsia"/>
            <w:u w:val="none"/>
            <w:lang w:val="zh-CN" w:eastAsia="zh-CN"/>
          </w:rPr>
          <w:t>2.3</w:t>
        </w:r>
      </w:ins>
      <w:r w:rsidR="00F038A1">
        <w:rPr>
          <w:rStyle w:val="10"/>
          <w:rFonts w:ascii="宋体" w:eastAsia="宋体" w:hAnsi="宋体" w:hint="eastAsia"/>
          <w:u w:val="none"/>
          <w:lang w:eastAsia="zh-CN"/>
        </w:rPr>
        <w:t>各方同意转让方支付全部股权转让价款后</w:t>
      </w:r>
      <w:r w:rsidR="00F038A1">
        <w:rPr>
          <w:rStyle w:val="10"/>
          <w:rFonts w:ascii="宋体" w:eastAsia="宋体" w:hAnsi="宋体" w:hint="eastAsia"/>
          <w:u w:val="none"/>
          <w:lang w:val="en-US" w:eastAsia="zh-CN"/>
        </w:rPr>
        <w:t>7</w:t>
      </w:r>
      <w:r w:rsidR="00F038A1">
        <w:rPr>
          <w:rStyle w:val="10"/>
          <w:rFonts w:ascii="宋体" w:eastAsia="宋体" w:hAnsi="宋体" w:hint="eastAsia"/>
          <w:u w:val="none"/>
          <w:lang w:eastAsia="zh-CN"/>
        </w:rPr>
        <w:t>个工作日内，目标公司应将本次股权转让的相关文件提交工商部门，并于转让方支付全部股权转让价款后</w:t>
      </w:r>
      <w:r w:rsidR="00F038A1">
        <w:rPr>
          <w:rStyle w:val="10"/>
          <w:rFonts w:ascii="宋体" w:eastAsia="宋体" w:hAnsi="宋体" w:hint="eastAsia"/>
          <w:u w:val="none"/>
          <w:lang w:val="en-US" w:eastAsia="zh-CN"/>
        </w:rPr>
        <w:t>30</w:t>
      </w:r>
      <w:r w:rsidR="00F038A1">
        <w:rPr>
          <w:rStyle w:val="10"/>
          <w:rFonts w:ascii="宋体" w:eastAsia="宋体" w:hAnsi="宋体" w:hint="eastAsia"/>
          <w:u w:val="none"/>
          <w:lang w:eastAsia="zh-CN"/>
        </w:rPr>
        <w:t>个工作日内完成本次股权转让的工商变更登记。</w:t>
      </w:r>
    </w:p>
    <w:p w:rsidR="00D369BC" w:rsidRDefault="00F038A1">
      <w:pPr>
        <w:pStyle w:val="21"/>
        <w:framePr w:wrap="auto" w:yAlign="inline"/>
        <w:tabs>
          <w:tab w:val="left" w:pos="3515"/>
        </w:tabs>
        <w:spacing w:after="0" w:line="360" w:lineRule="auto"/>
        <w:ind w:left="397" w:hanging="397"/>
        <w:jc w:val="both"/>
        <w:rPr>
          <w:rFonts w:ascii="宋体" w:eastAsia="宋体" w:hAnsi="宋体" w:cs="Songti SC Regular"/>
        </w:rPr>
      </w:pPr>
      <w:r>
        <w:rPr>
          <w:rStyle w:val="10"/>
          <w:rFonts w:ascii="宋体" w:eastAsia="宋体" w:hAnsi="宋体" w:hint="eastAsia"/>
          <w:u w:val="none"/>
          <w:lang w:val="zh-CN" w:eastAsia="zh-CN"/>
        </w:rPr>
        <w:t>2.4</w:t>
      </w:r>
      <w:r>
        <w:rPr>
          <w:rStyle w:val="10"/>
          <w:rFonts w:ascii="宋体" w:eastAsia="宋体" w:hAnsi="宋体"/>
          <w:u w:val="none"/>
          <w:lang w:val="zh-CN" w:eastAsia="zh-CN"/>
        </w:rPr>
        <w:t xml:space="preserve"> </w:t>
      </w:r>
      <w:r>
        <w:rPr>
          <w:rStyle w:val="10"/>
          <w:rFonts w:ascii="宋体" w:eastAsia="宋体" w:hAnsi="宋体" w:hint="eastAsia"/>
          <w:u w:val="none"/>
          <w:lang w:eastAsia="zh-CN"/>
        </w:rPr>
        <w:t>自股权转让价款全部支付完成之日起，受让方即享有目标股权及其衍生的所有权益，享有并承担修订后的目标公司章程中规定的股东权利和义务。</w:t>
      </w:r>
    </w:p>
    <w:bookmarkEnd w:id="1"/>
    <w:p w:rsidR="00D369BC" w:rsidRDefault="00D369BC">
      <w:pPr>
        <w:pStyle w:val="A9"/>
        <w:framePr w:wrap="auto" w:yAlign="inline"/>
        <w:spacing w:line="360" w:lineRule="auto"/>
        <w:rPr>
          <w:rStyle w:val="10"/>
          <w:rFonts w:ascii="宋体" w:eastAsia="宋体" w:hAnsi="宋体"/>
          <w:sz w:val="28"/>
          <w:szCs w:val="28"/>
          <w:lang w:val="en-US" w:eastAsia="zh-CN"/>
        </w:rPr>
      </w:pPr>
    </w:p>
    <w:p w:rsidR="00D369BC" w:rsidRDefault="00F038A1">
      <w:pPr>
        <w:pStyle w:val="A9"/>
        <w:framePr w:wrap="auto" w:yAlign="inline"/>
        <w:spacing w:line="360" w:lineRule="auto"/>
        <w:rPr>
          <w:rStyle w:val="10"/>
          <w:rFonts w:ascii="宋体" w:eastAsia="宋体" w:hAnsi="宋体"/>
          <w:sz w:val="28"/>
          <w:szCs w:val="28"/>
          <w:lang w:eastAsia="zh-CN"/>
        </w:rPr>
      </w:pPr>
      <w:r>
        <w:rPr>
          <w:rStyle w:val="10"/>
          <w:rFonts w:ascii="宋体" w:eastAsia="宋体" w:hAnsi="宋体" w:hint="eastAsia"/>
          <w:sz w:val="28"/>
          <w:szCs w:val="28"/>
          <w:lang w:val="en-US" w:eastAsia="zh-CN"/>
        </w:rPr>
        <w:t>三、</w:t>
      </w:r>
      <w:r>
        <w:rPr>
          <w:rStyle w:val="10"/>
          <w:rFonts w:ascii="宋体" w:eastAsia="宋体" w:hAnsi="宋体" w:hint="eastAsia"/>
          <w:sz w:val="28"/>
          <w:szCs w:val="28"/>
          <w:lang w:eastAsia="zh-CN"/>
        </w:rPr>
        <w:t>承诺</w:t>
      </w:r>
    </w:p>
    <w:p w:rsidR="00D369BC" w:rsidRDefault="00D369BC">
      <w:pPr>
        <w:pStyle w:val="A9"/>
        <w:framePr w:wrap="auto" w:yAlign="inline"/>
        <w:spacing w:line="360" w:lineRule="auto"/>
        <w:rPr>
          <w:rStyle w:val="10"/>
          <w:rFonts w:ascii="宋体" w:eastAsia="宋体" w:hAnsi="宋体"/>
          <w:sz w:val="28"/>
          <w:szCs w:val="28"/>
          <w:lang w:eastAsia="zh-CN"/>
        </w:rPr>
      </w:pPr>
    </w:p>
    <w:p w:rsidR="00D369BC" w:rsidRDefault="00F038A1">
      <w:pPr>
        <w:pStyle w:val="21"/>
        <w:framePr w:wrap="auto" w:yAlign="inline"/>
        <w:tabs>
          <w:tab w:val="left" w:pos="3515"/>
        </w:tabs>
        <w:spacing w:after="0" w:line="360" w:lineRule="auto"/>
        <w:ind w:left="397" w:hanging="397"/>
        <w:jc w:val="both"/>
        <w:rPr>
          <w:rStyle w:val="10"/>
          <w:rFonts w:ascii="宋体" w:eastAsia="宋体" w:hAnsi="宋体"/>
          <w:u w:val="none"/>
          <w:lang w:val="en-US" w:eastAsia="zh-CN"/>
        </w:rPr>
      </w:pPr>
      <w:r>
        <w:rPr>
          <w:rStyle w:val="10"/>
          <w:rFonts w:ascii="宋体" w:eastAsia="宋体" w:hAnsi="宋体" w:hint="eastAsia"/>
          <w:u w:val="none"/>
          <w:lang w:val="en-US" w:eastAsia="zh-CN"/>
        </w:rPr>
        <w:t xml:space="preserve">3.1 </w:t>
      </w:r>
      <w:r>
        <w:rPr>
          <w:rStyle w:val="10"/>
          <w:rFonts w:ascii="宋体" w:eastAsia="宋体" w:hAnsi="宋体" w:hint="eastAsia"/>
          <w:u w:val="none"/>
          <w:lang w:eastAsia="zh-CN"/>
        </w:rPr>
        <w:t>各方同意，目标公司向</w:t>
      </w:r>
      <w:r>
        <w:rPr>
          <w:rStyle w:val="10"/>
          <w:rFonts w:ascii="宋体" w:eastAsia="宋体" w:hAnsi="宋体" w:hint="eastAsia"/>
          <w:u w:val="none"/>
          <w:lang w:val="en-US" w:eastAsia="zh-CN"/>
        </w:rPr>
        <w:t>转让方和</w:t>
      </w:r>
      <w:r>
        <w:rPr>
          <w:rStyle w:val="10"/>
          <w:rFonts w:ascii="宋体" w:eastAsia="宋体" w:hAnsi="宋体" w:hint="eastAsia"/>
          <w:u w:val="none"/>
          <w:lang w:eastAsia="zh-CN"/>
        </w:rPr>
        <w:t>受让方进行</w:t>
      </w:r>
      <w:r>
        <w:rPr>
          <w:rStyle w:val="10"/>
          <w:rFonts w:ascii="宋体" w:eastAsia="宋体" w:hAnsi="宋体" w:hint="eastAsia"/>
          <w:u w:val="none"/>
          <w:lang w:val="en-US" w:eastAsia="zh-CN"/>
        </w:rPr>
        <w:t>期限</w:t>
      </w:r>
      <w:r>
        <w:rPr>
          <w:rStyle w:val="10"/>
          <w:rFonts w:ascii="宋体" w:eastAsia="宋体" w:hAnsi="宋体" w:hint="eastAsia"/>
          <w:u w:val="none"/>
          <w:lang w:eastAsia="zh-CN"/>
        </w:rPr>
        <w:t>承诺，期限为自签约之日起三年</w:t>
      </w:r>
      <w:r>
        <w:rPr>
          <w:rStyle w:val="10"/>
          <w:rFonts w:ascii="宋体" w:eastAsia="宋体" w:hAnsi="宋体" w:hint="eastAsia"/>
          <w:u w:val="none"/>
          <w:lang w:val="en-US" w:eastAsia="zh-CN"/>
        </w:rPr>
        <w:t>，</w:t>
      </w:r>
      <w:r>
        <w:rPr>
          <w:rStyle w:val="10"/>
          <w:rFonts w:ascii="宋体" w:eastAsia="宋体" w:hAnsi="宋体" w:hint="eastAsia"/>
          <w:color w:val="auto"/>
          <w:u w:val="none"/>
          <w:lang w:val="en-US" w:eastAsia="zh-CN"/>
        </w:rPr>
        <w:t>即</w:t>
      </w:r>
      <w:r>
        <w:rPr>
          <w:rStyle w:val="10"/>
          <w:rFonts w:ascii="宋体" w:eastAsia="宋体" w:hAnsi="宋体" w:hint="eastAsia"/>
          <w:u w:val="none"/>
          <w:lang w:val="en-US" w:eastAsia="zh-CN"/>
        </w:rPr>
        <w:t>2017-2018年度、2018-2019年度、2019-2020年度</w:t>
      </w:r>
      <w:r>
        <w:rPr>
          <w:rStyle w:val="10"/>
          <w:rFonts w:ascii="宋体" w:eastAsia="宋体" w:hAnsi="宋体" w:hint="eastAsia"/>
          <w:u w:val="none"/>
          <w:lang w:eastAsia="zh-CN"/>
        </w:rPr>
        <w:t>；</w:t>
      </w:r>
      <w:r>
        <w:rPr>
          <w:rStyle w:val="10"/>
          <w:rFonts w:ascii="宋体" w:eastAsia="宋体" w:hAnsi="宋体" w:hint="eastAsia"/>
          <w:u w:val="none"/>
          <w:lang w:val="en-US" w:eastAsia="zh-CN"/>
        </w:rPr>
        <w:t>受让方每年从目标公司取得金额为其股权转让款金额的20%作为年度固定分红，具体支付方式、支付时间由目标公司股东会决议。</w:t>
      </w:r>
    </w:p>
    <w:p w:rsidR="00D369BC" w:rsidRDefault="00F038A1">
      <w:pPr>
        <w:pStyle w:val="21"/>
        <w:framePr w:wrap="auto" w:yAlign="inline"/>
        <w:tabs>
          <w:tab w:val="left" w:pos="3515"/>
        </w:tabs>
        <w:spacing w:after="0" w:line="360" w:lineRule="auto"/>
        <w:ind w:left="397" w:hanging="397"/>
        <w:jc w:val="both"/>
        <w:rPr>
          <w:rStyle w:val="10"/>
          <w:rFonts w:ascii="宋体" w:eastAsia="宋体" w:hAnsi="宋体"/>
          <w:u w:val="none"/>
          <w:lang w:val="en-US" w:eastAsia="zh-CN"/>
        </w:rPr>
      </w:pPr>
      <w:r>
        <w:rPr>
          <w:rStyle w:val="10"/>
          <w:rFonts w:ascii="宋体" w:eastAsia="宋体" w:hAnsi="宋体" w:hint="eastAsia"/>
          <w:u w:val="none"/>
          <w:lang w:val="en-US" w:eastAsia="zh-CN"/>
        </w:rPr>
        <w:t>3.2 受让方保证其取得目标公司股权一年之内不得向任何第三方转让或者要求目标公司回购股权。但是，在受让方取得目标公司股权期满一年之后，受让方可以按照公司法相关规定向第三方转让其持有的股权份额。</w:t>
      </w:r>
    </w:p>
    <w:p w:rsidR="00D369BC" w:rsidRDefault="00F038A1">
      <w:pPr>
        <w:pStyle w:val="21"/>
        <w:framePr w:wrap="auto" w:yAlign="inline"/>
        <w:tabs>
          <w:tab w:val="left" w:pos="3515"/>
        </w:tabs>
        <w:spacing w:after="0" w:line="360" w:lineRule="auto"/>
        <w:ind w:left="397" w:hanging="397"/>
        <w:jc w:val="both"/>
        <w:rPr>
          <w:rStyle w:val="10"/>
          <w:rFonts w:ascii="宋体" w:eastAsia="宋体" w:hAnsi="宋体"/>
          <w:u w:val="none"/>
          <w:lang w:val="en-US" w:eastAsia="zh-CN"/>
        </w:rPr>
      </w:pPr>
      <w:r>
        <w:rPr>
          <w:rStyle w:val="10"/>
          <w:rFonts w:ascii="宋体" w:eastAsia="宋体" w:hAnsi="宋体" w:hint="eastAsia"/>
          <w:u w:val="none"/>
          <w:lang w:val="en-US" w:eastAsia="zh-CN"/>
        </w:rPr>
        <w:lastRenderedPageBreak/>
        <w:t>3.3若</w:t>
      </w:r>
      <w:r>
        <w:rPr>
          <w:rStyle w:val="10"/>
          <w:rFonts w:ascii="宋体" w:eastAsia="宋体" w:hAnsi="宋体" w:hint="eastAsia"/>
          <w:u w:val="none"/>
          <w:lang w:eastAsia="zh-CN"/>
        </w:rPr>
        <w:t>受让方</w:t>
      </w:r>
      <w:r>
        <w:rPr>
          <w:rStyle w:val="10"/>
          <w:rFonts w:ascii="宋体" w:eastAsia="宋体" w:hAnsi="宋体" w:hint="eastAsia"/>
          <w:u w:val="none"/>
          <w:lang w:val="en-US" w:eastAsia="zh-CN"/>
        </w:rPr>
        <w:t>与转让方协商回购股权事宜，转让方回购股权的价格为固定价格即</w:t>
      </w:r>
      <w:proofErr w:type="gramStart"/>
      <w:r>
        <w:rPr>
          <w:rStyle w:val="10"/>
          <w:rFonts w:ascii="宋体" w:eastAsia="宋体" w:hAnsi="宋体" w:hint="eastAsia"/>
          <w:u w:val="none"/>
          <w:lang w:val="en-US" w:eastAsia="zh-CN"/>
        </w:rPr>
        <w:t>每目标</w:t>
      </w:r>
      <w:proofErr w:type="gramEnd"/>
      <w:r>
        <w:rPr>
          <w:rStyle w:val="10"/>
          <w:rFonts w:ascii="宋体" w:eastAsia="宋体" w:hAnsi="宋体" w:hint="eastAsia"/>
          <w:u w:val="none"/>
          <w:lang w:val="en-US" w:eastAsia="zh-CN"/>
        </w:rPr>
        <w:t>公司</w:t>
      </w:r>
      <w:r>
        <w:rPr>
          <w:rStyle w:val="10"/>
          <w:rFonts w:ascii="宋体" w:eastAsia="宋体" w:hAnsi="宋体"/>
          <w:lang w:val="en-US" w:eastAsia="zh-CN"/>
        </w:rPr>
        <w:t xml:space="preserve">  </w:t>
      </w:r>
      <w:r>
        <w:rPr>
          <w:rStyle w:val="10"/>
          <w:rFonts w:ascii="宋体" w:eastAsia="宋体" w:hAnsi="宋体" w:hint="eastAsia"/>
          <w:lang w:val="en-US" w:eastAsia="zh-CN"/>
        </w:rPr>
        <w:t>0.1%</w:t>
      </w:r>
      <w:r>
        <w:rPr>
          <w:rStyle w:val="10"/>
          <w:rFonts w:ascii="宋体" w:eastAsia="宋体" w:hAnsi="宋体"/>
          <w:lang w:val="en-US" w:eastAsia="zh-CN"/>
        </w:rPr>
        <w:t xml:space="preserve">   </w:t>
      </w:r>
      <w:r>
        <w:rPr>
          <w:rStyle w:val="10"/>
          <w:rFonts w:ascii="宋体" w:eastAsia="宋体" w:hAnsi="宋体" w:hint="eastAsia"/>
          <w:u w:val="none"/>
          <w:lang w:val="en-US" w:eastAsia="zh-CN"/>
        </w:rPr>
        <w:t>的股权作价</w:t>
      </w:r>
      <w:r>
        <w:rPr>
          <w:rStyle w:val="10"/>
          <w:rFonts w:ascii="宋体" w:eastAsia="宋体" w:hAnsi="宋体"/>
          <w:lang w:val="zh-CN" w:eastAsia="zh-CN"/>
        </w:rPr>
        <w:t xml:space="preserve">  </w:t>
      </w:r>
      <w:r>
        <w:rPr>
          <w:rStyle w:val="10"/>
          <w:rFonts w:ascii="宋体" w:eastAsia="宋体" w:hAnsi="宋体" w:hint="eastAsia"/>
          <w:lang w:val="en-US" w:eastAsia="zh-CN"/>
        </w:rPr>
        <w:t>33.6</w:t>
      </w:r>
      <w:r>
        <w:rPr>
          <w:rStyle w:val="10"/>
          <w:rFonts w:ascii="宋体" w:eastAsia="宋体" w:hAnsi="宋体"/>
          <w:lang w:val="zh-CN" w:eastAsia="zh-CN"/>
        </w:rPr>
        <w:t xml:space="preserve">   </w:t>
      </w:r>
      <w:r>
        <w:rPr>
          <w:rStyle w:val="10"/>
          <w:rFonts w:ascii="宋体" w:eastAsia="宋体" w:hAnsi="宋体"/>
          <w:u w:val="none"/>
          <w:lang w:val="en-US" w:eastAsia="zh-CN"/>
        </w:rPr>
        <w:t xml:space="preserve"> </w:t>
      </w:r>
      <w:r>
        <w:rPr>
          <w:rStyle w:val="10"/>
          <w:rFonts w:ascii="宋体" w:eastAsia="宋体" w:hAnsi="宋体" w:hint="eastAsia"/>
          <w:u w:val="none"/>
          <w:lang w:val="en-US" w:eastAsia="zh-CN"/>
        </w:rPr>
        <w:t>万元。</w:t>
      </w:r>
    </w:p>
    <w:p w:rsidR="00D369BC" w:rsidRDefault="00F038A1">
      <w:pPr>
        <w:pStyle w:val="21"/>
        <w:framePr w:wrap="auto" w:yAlign="inline"/>
        <w:tabs>
          <w:tab w:val="left" w:pos="3515"/>
        </w:tabs>
        <w:spacing w:after="0" w:line="360" w:lineRule="auto"/>
        <w:ind w:left="397" w:hanging="397"/>
        <w:jc w:val="both"/>
        <w:rPr>
          <w:rStyle w:val="10"/>
          <w:rFonts w:ascii="宋体" w:eastAsia="宋体" w:hAnsi="宋体"/>
          <w:u w:val="none"/>
          <w:lang w:val="en-US" w:eastAsia="zh-CN"/>
        </w:rPr>
      </w:pPr>
      <w:r>
        <w:rPr>
          <w:rStyle w:val="10"/>
          <w:rFonts w:ascii="宋体" w:eastAsia="宋体" w:hAnsi="宋体" w:hint="eastAsia"/>
          <w:u w:val="none"/>
          <w:lang w:val="en-US" w:eastAsia="zh-CN"/>
        </w:rPr>
        <w:t>3.4</w:t>
      </w:r>
      <w:r>
        <w:rPr>
          <w:rStyle w:val="10"/>
          <w:rFonts w:ascii="宋体" w:eastAsia="宋体" w:hAnsi="宋体" w:hint="eastAsia"/>
          <w:u w:val="none"/>
          <w:lang w:eastAsia="zh-CN"/>
        </w:rPr>
        <w:t>目标公司</w:t>
      </w:r>
      <w:r>
        <w:rPr>
          <w:rStyle w:val="10"/>
          <w:rFonts w:ascii="宋体" w:eastAsia="宋体" w:hAnsi="宋体" w:hint="eastAsia"/>
          <w:u w:val="none"/>
          <w:lang w:val="en-US" w:eastAsia="zh-CN"/>
        </w:rPr>
        <w:t>保证在承诺期间内（2017年-2020年）不断的运营公司拥有的艺术品，并通过市场拍卖的成交记录以确认持有的艺术品现有价值。</w:t>
      </w:r>
    </w:p>
    <w:p w:rsidR="00D369BC" w:rsidRDefault="00F038A1">
      <w:pPr>
        <w:pStyle w:val="21"/>
        <w:framePr w:wrap="auto" w:yAlign="inline"/>
        <w:tabs>
          <w:tab w:val="left" w:pos="3515"/>
        </w:tabs>
        <w:spacing w:after="0" w:line="360" w:lineRule="auto"/>
        <w:ind w:left="397" w:hanging="397"/>
        <w:jc w:val="both"/>
        <w:rPr>
          <w:rStyle w:val="10"/>
          <w:rFonts w:ascii="宋体" w:eastAsia="宋体" w:hAnsi="宋体"/>
          <w:u w:val="none"/>
          <w:lang w:val="en-US" w:eastAsia="zh-CN"/>
        </w:rPr>
      </w:pPr>
      <w:r>
        <w:rPr>
          <w:rStyle w:val="10"/>
          <w:rFonts w:ascii="宋体" w:eastAsia="宋体" w:hAnsi="宋体" w:hint="eastAsia"/>
          <w:u w:val="none"/>
          <w:lang w:val="en-US" w:eastAsia="zh-CN"/>
        </w:rPr>
        <w:t>3.5承诺期限期满之后，目标公司全体股东以股东会决议的方式决定公司拥有的艺术品是否全部出售。</w:t>
      </w:r>
    </w:p>
    <w:p w:rsidR="00D369BC" w:rsidRDefault="00F038A1">
      <w:pPr>
        <w:pStyle w:val="21"/>
        <w:framePr w:wrap="auto" w:yAlign="inline"/>
        <w:tabs>
          <w:tab w:val="left" w:pos="3515"/>
        </w:tabs>
        <w:spacing w:after="0" w:line="360" w:lineRule="auto"/>
        <w:ind w:left="397" w:hanging="397"/>
        <w:jc w:val="both"/>
        <w:rPr>
          <w:rStyle w:val="10"/>
          <w:rFonts w:ascii="宋体" w:eastAsia="宋体" w:hAnsi="宋体"/>
          <w:u w:val="none"/>
          <w:lang w:val="en-US" w:eastAsia="zh-CN"/>
        </w:rPr>
      </w:pPr>
      <w:r>
        <w:rPr>
          <w:rStyle w:val="10"/>
          <w:rFonts w:ascii="宋体" w:eastAsia="宋体" w:hAnsi="宋体" w:hint="eastAsia"/>
          <w:u w:val="none"/>
          <w:lang w:val="en-US" w:eastAsia="zh-CN"/>
        </w:rPr>
        <w:t>3.6目标公司股东最终的利润分红遵循以下原则：</w:t>
      </w:r>
    </w:p>
    <w:p w:rsidR="00D369BC" w:rsidRDefault="00F038A1">
      <w:pPr>
        <w:pStyle w:val="21"/>
        <w:framePr w:wrap="auto" w:yAlign="inline"/>
        <w:tabs>
          <w:tab w:val="left" w:pos="3515"/>
        </w:tabs>
        <w:spacing w:after="0" w:line="360" w:lineRule="auto"/>
        <w:ind w:left="397" w:hanging="397"/>
        <w:jc w:val="both"/>
        <w:rPr>
          <w:rStyle w:val="10"/>
          <w:rFonts w:ascii="宋体" w:eastAsia="宋体" w:hAnsi="宋体"/>
          <w:u w:val="none"/>
          <w:lang w:val="en-US" w:eastAsia="zh-CN"/>
        </w:rPr>
      </w:pPr>
      <w:r>
        <w:rPr>
          <w:rStyle w:val="10"/>
          <w:rFonts w:ascii="宋体" w:eastAsia="宋体" w:hAnsi="宋体" w:hint="eastAsia"/>
          <w:u w:val="none"/>
          <w:lang w:val="en-US" w:eastAsia="zh-CN"/>
        </w:rPr>
        <w:t xml:space="preserve">     若目标公司拥有的艺术品全部出售获利，上述利润按照股东持有的股权份额进行利润分红。</w:t>
      </w:r>
    </w:p>
    <w:p w:rsidR="00603DEB" w:rsidRDefault="00F038A1" w:rsidP="00603DEB">
      <w:pPr>
        <w:pStyle w:val="21"/>
        <w:framePr w:wrap="auto" w:yAlign="inline"/>
        <w:tabs>
          <w:tab w:val="left" w:pos="3515"/>
        </w:tabs>
        <w:spacing w:after="0" w:line="360" w:lineRule="auto"/>
        <w:ind w:left="397" w:hanging="397"/>
        <w:jc w:val="both"/>
        <w:rPr>
          <w:rStyle w:val="10"/>
          <w:rFonts w:ascii="宋体" w:eastAsia="宋体" w:hAnsi="宋体"/>
          <w:u w:val="none"/>
          <w:lang w:val="en-US"/>
        </w:rPr>
      </w:pPr>
      <w:r>
        <w:rPr>
          <w:rStyle w:val="10"/>
          <w:rFonts w:ascii="宋体" w:eastAsia="宋体" w:hAnsi="宋体" w:hint="eastAsia"/>
          <w:u w:val="none"/>
          <w:lang w:val="en-US" w:eastAsia="zh-CN"/>
        </w:rPr>
        <w:t xml:space="preserve">    </w:t>
      </w:r>
      <w:r w:rsidR="00603DEB">
        <w:rPr>
          <w:rStyle w:val="10"/>
          <w:rFonts w:ascii="宋体" w:eastAsia="宋体" w:hAnsi="宋体" w:hint="eastAsia"/>
          <w:u w:val="none"/>
          <w:lang w:val="en-US" w:eastAsia="zh-CN"/>
        </w:rPr>
        <w:t>最终利润数额为艺术品全部出售的利润数额扣除承诺期间股东取得的60%</w:t>
      </w:r>
      <w:proofErr w:type="gramStart"/>
      <w:r w:rsidR="00603DEB">
        <w:rPr>
          <w:rStyle w:val="10"/>
          <w:rFonts w:ascii="宋体" w:eastAsia="宋体" w:hAnsi="宋体" w:hint="eastAsia"/>
          <w:u w:val="none"/>
          <w:lang w:val="en-US" w:eastAsia="zh-CN"/>
        </w:rPr>
        <w:t>总固定</w:t>
      </w:r>
      <w:proofErr w:type="gramEnd"/>
      <w:r w:rsidR="00603DEB">
        <w:rPr>
          <w:rStyle w:val="10"/>
          <w:rFonts w:ascii="宋体" w:eastAsia="宋体" w:hAnsi="宋体" w:hint="eastAsia"/>
          <w:u w:val="none"/>
          <w:lang w:val="en-US" w:eastAsia="zh-CN"/>
        </w:rPr>
        <w:t>分红，以目标公司的财务报告为准。</w:t>
      </w:r>
    </w:p>
    <w:p w:rsidR="0049062A" w:rsidRDefault="00F038A1" w:rsidP="0049062A">
      <w:pPr>
        <w:pStyle w:val="21"/>
        <w:framePr w:wrap="auto" w:yAlign="inline"/>
        <w:tabs>
          <w:tab w:val="left" w:pos="3515"/>
        </w:tabs>
        <w:spacing w:after="0" w:line="360" w:lineRule="auto"/>
        <w:ind w:left="397" w:hanging="397"/>
        <w:jc w:val="both"/>
        <w:rPr>
          <w:rStyle w:val="10"/>
          <w:rFonts w:ascii="宋体" w:eastAsia="宋体" w:hAnsi="宋体"/>
          <w:u w:val="none"/>
          <w:lang w:val="en-US" w:eastAsia="zh-CN"/>
        </w:rPr>
      </w:pPr>
      <w:r>
        <w:rPr>
          <w:rStyle w:val="10"/>
          <w:rFonts w:ascii="宋体" w:eastAsia="宋体" w:hAnsi="宋体" w:hint="eastAsia"/>
          <w:u w:val="none"/>
          <w:lang w:val="en-US" w:eastAsia="zh-CN"/>
        </w:rPr>
        <w:t>3.7目标公司承诺期间对艺术品运营事宜的市场风险和法律风险由全体股东共同承担。</w:t>
      </w:r>
    </w:p>
    <w:p w:rsidR="0049062A" w:rsidRPr="00603DEB" w:rsidRDefault="0049062A" w:rsidP="0049062A">
      <w:pPr>
        <w:pStyle w:val="21"/>
        <w:framePr w:wrap="auto" w:yAlign="inline"/>
        <w:tabs>
          <w:tab w:val="left" w:pos="3515"/>
        </w:tabs>
        <w:spacing w:after="0" w:line="360" w:lineRule="auto"/>
        <w:ind w:left="397" w:hanging="397"/>
        <w:jc w:val="both"/>
        <w:rPr>
          <w:rStyle w:val="10"/>
          <w:rFonts w:ascii="宋体" w:eastAsia="宋体" w:hAnsi="宋体"/>
          <w:u w:val="none"/>
          <w:lang w:val="en-US" w:eastAsia="zh-CN"/>
        </w:rPr>
      </w:pPr>
    </w:p>
    <w:p w:rsidR="00D369BC" w:rsidRPr="0049062A" w:rsidRDefault="00F038A1" w:rsidP="0049062A">
      <w:pPr>
        <w:pStyle w:val="21"/>
        <w:framePr w:wrap="auto" w:yAlign="inline"/>
        <w:tabs>
          <w:tab w:val="left" w:pos="3515"/>
        </w:tabs>
        <w:spacing w:after="0" w:line="360" w:lineRule="auto"/>
        <w:ind w:left="397" w:hanging="397"/>
        <w:jc w:val="both"/>
        <w:rPr>
          <w:rFonts w:ascii="宋体" w:eastAsia="宋体" w:hAnsi="宋体"/>
          <w:u w:val="none"/>
        </w:rPr>
      </w:pPr>
      <w:r>
        <w:rPr>
          <w:rStyle w:val="10"/>
          <w:rFonts w:ascii="宋体" w:eastAsia="宋体" w:hAnsi="宋体"/>
          <w:sz w:val="28"/>
          <w:szCs w:val="28"/>
          <w:lang w:val="en-US" w:eastAsia="zh-CN"/>
        </w:rPr>
        <w:t>四、</w:t>
      </w:r>
      <w:r>
        <w:rPr>
          <w:rStyle w:val="10"/>
          <w:rFonts w:ascii="宋体" w:eastAsia="宋体" w:hAnsi="宋体"/>
          <w:sz w:val="28"/>
          <w:szCs w:val="28"/>
          <w:lang w:eastAsia="zh-CN"/>
        </w:rPr>
        <w:t>违约条款</w:t>
      </w:r>
    </w:p>
    <w:p w:rsidR="00D369BC" w:rsidRDefault="00D369BC">
      <w:pPr>
        <w:pStyle w:val="A9"/>
        <w:framePr w:wrap="auto" w:yAlign="inline"/>
        <w:spacing w:line="360" w:lineRule="auto"/>
        <w:rPr>
          <w:rFonts w:ascii="宋体" w:eastAsia="宋体" w:hAnsi="宋体" w:cs="Songti SC Regular"/>
        </w:rPr>
      </w:pPr>
    </w:p>
    <w:p w:rsidR="0049062A" w:rsidRDefault="00F038A1" w:rsidP="0049062A">
      <w:pPr>
        <w:pStyle w:val="21"/>
        <w:framePr w:wrap="auto" w:yAlign="inline"/>
        <w:tabs>
          <w:tab w:val="left" w:pos="3515"/>
        </w:tabs>
        <w:spacing w:after="0" w:line="360" w:lineRule="auto"/>
        <w:ind w:left="397" w:hanging="397"/>
        <w:jc w:val="both"/>
        <w:rPr>
          <w:rStyle w:val="10"/>
          <w:rFonts w:ascii="宋体" w:eastAsia="宋体" w:hAnsi="宋体"/>
          <w:u w:val="none"/>
          <w:lang w:eastAsia="zh-CN"/>
        </w:rPr>
      </w:pPr>
      <w:r>
        <w:rPr>
          <w:rStyle w:val="10"/>
          <w:rFonts w:ascii="宋体" w:eastAsia="宋体" w:hAnsi="宋体" w:hint="eastAsia"/>
          <w:u w:val="none"/>
          <w:lang w:val="en-US" w:eastAsia="zh-CN"/>
        </w:rPr>
        <w:t>4.1</w:t>
      </w:r>
      <w:r>
        <w:rPr>
          <w:rStyle w:val="10"/>
          <w:rFonts w:ascii="宋体" w:eastAsia="宋体" w:hAnsi="宋体"/>
          <w:u w:val="none"/>
          <w:lang w:val="zh-CN" w:eastAsia="zh-CN"/>
        </w:rPr>
        <w:t xml:space="preserve"> </w:t>
      </w:r>
      <w:r>
        <w:rPr>
          <w:rStyle w:val="10"/>
          <w:rFonts w:ascii="宋体" w:eastAsia="宋体" w:hAnsi="宋体" w:hint="eastAsia"/>
          <w:u w:val="none"/>
          <w:lang w:eastAsia="zh-CN"/>
        </w:rPr>
        <w:t>若任何一方违反本协议，致使其他方承担任何费用、责任或蒙受任何损失，该违约方应就上述任何费用、责任或损失</w:t>
      </w:r>
      <w:r>
        <w:rPr>
          <w:rStyle w:val="10"/>
          <w:rFonts w:ascii="宋体" w:eastAsia="宋体" w:hAnsi="宋体"/>
          <w:u w:val="none"/>
          <w:lang w:val="en-US" w:eastAsia="zh-CN"/>
        </w:rPr>
        <w:t>(</w:t>
      </w:r>
      <w:r>
        <w:rPr>
          <w:rStyle w:val="10"/>
          <w:rFonts w:ascii="宋体" w:eastAsia="宋体" w:hAnsi="宋体" w:hint="eastAsia"/>
          <w:u w:val="none"/>
          <w:lang w:eastAsia="zh-CN"/>
        </w:rPr>
        <w:t>包括但不限于因违约而支付或损失的利息以及律师费</w:t>
      </w:r>
      <w:r>
        <w:rPr>
          <w:rStyle w:val="10"/>
          <w:rFonts w:ascii="宋体" w:eastAsia="宋体" w:hAnsi="宋体"/>
          <w:u w:val="none"/>
          <w:lang w:val="en-US" w:eastAsia="zh-CN"/>
        </w:rPr>
        <w:t>)</w:t>
      </w:r>
      <w:r>
        <w:rPr>
          <w:rStyle w:val="10"/>
          <w:rFonts w:ascii="宋体" w:eastAsia="宋体" w:hAnsi="宋体" w:hint="eastAsia"/>
          <w:u w:val="none"/>
          <w:lang w:eastAsia="zh-CN"/>
        </w:rPr>
        <w:t>赔偿其他方。</w:t>
      </w:r>
    </w:p>
    <w:p w:rsidR="0049062A" w:rsidRDefault="0049062A" w:rsidP="0049062A">
      <w:pPr>
        <w:pStyle w:val="21"/>
        <w:framePr w:wrap="auto" w:yAlign="inline"/>
        <w:tabs>
          <w:tab w:val="left" w:pos="3515"/>
        </w:tabs>
        <w:spacing w:after="0" w:line="360" w:lineRule="auto"/>
        <w:ind w:left="397" w:hanging="397"/>
        <w:jc w:val="both"/>
        <w:rPr>
          <w:rStyle w:val="10"/>
          <w:rFonts w:ascii="宋体" w:eastAsia="Arial Unicode MS" w:hAnsi="宋体"/>
          <w:u w:val="none"/>
        </w:rPr>
      </w:pPr>
    </w:p>
    <w:p w:rsidR="00D369BC" w:rsidRPr="0049062A" w:rsidRDefault="00F038A1" w:rsidP="0049062A">
      <w:pPr>
        <w:pStyle w:val="21"/>
        <w:framePr w:wrap="auto" w:yAlign="inline"/>
        <w:tabs>
          <w:tab w:val="left" w:pos="3515"/>
        </w:tabs>
        <w:spacing w:after="0" w:line="360" w:lineRule="auto"/>
        <w:ind w:left="397" w:hanging="397"/>
        <w:jc w:val="both"/>
        <w:rPr>
          <w:rFonts w:ascii="宋体" w:eastAsia="宋体" w:hAnsi="宋体" w:cs="Songti SC Regular"/>
          <w:u w:val="none"/>
          <w:lang w:val="zh-TW"/>
        </w:rPr>
      </w:pPr>
      <w:r>
        <w:rPr>
          <w:rStyle w:val="10"/>
          <w:rFonts w:ascii="宋体" w:eastAsia="宋体" w:hAnsi="宋体"/>
          <w:sz w:val="28"/>
          <w:szCs w:val="28"/>
          <w:lang w:val="en-US" w:eastAsia="zh-CN"/>
        </w:rPr>
        <w:t>五、</w:t>
      </w:r>
      <w:r>
        <w:rPr>
          <w:rStyle w:val="10"/>
          <w:rFonts w:ascii="宋体" w:eastAsia="宋体" w:hAnsi="宋体"/>
          <w:sz w:val="28"/>
          <w:szCs w:val="28"/>
          <w:lang w:eastAsia="zh-CN"/>
        </w:rPr>
        <w:t>不可抗力</w:t>
      </w:r>
    </w:p>
    <w:p w:rsidR="00D369BC" w:rsidRDefault="00D369BC">
      <w:pPr>
        <w:pStyle w:val="21"/>
        <w:framePr w:wrap="auto" w:yAlign="inline"/>
        <w:tabs>
          <w:tab w:val="left" w:pos="1287"/>
          <w:tab w:val="left" w:pos="3515"/>
          <w:tab w:val="left" w:pos="4820"/>
        </w:tabs>
        <w:spacing w:after="0" w:line="360" w:lineRule="auto"/>
        <w:jc w:val="both"/>
        <w:rPr>
          <w:rStyle w:val="10"/>
          <w:rFonts w:ascii="宋体" w:eastAsia="宋体" w:hAnsi="宋体" w:cs="Songti SC Regular"/>
          <w:u w:val="none"/>
          <w:lang w:eastAsia="zh-CN"/>
        </w:rPr>
      </w:pPr>
    </w:p>
    <w:p w:rsidR="0049062A" w:rsidRDefault="00F038A1" w:rsidP="0049062A">
      <w:pPr>
        <w:pStyle w:val="21"/>
        <w:framePr w:wrap="auto" w:yAlign="inline"/>
        <w:tabs>
          <w:tab w:val="left" w:pos="3515"/>
        </w:tabs>
        <w:spacing w:after="0" w:line="360" w:lineRule="auto"/>
        <w:ind w:left="397" w:hanging="397"/>
        <w:jc w:val="both"/>
        <w:rPr>
          <w:rStyle w:val="10"/>
          <w:rFonts w:ascii="宋体" w:eastAsia="宋体" w:hAnsi="宋体"/>
          <w:u w:val="none"/>
          <w:lang w:eastAsia="zh-CN"/>
        </w:rPr>
      </w:pPr>
      <w:r>
        <w:rPr>
          <w:rStyle w:val="10"/>
          <w:rFonts w:ascii="宋体" w:eastAsia="宋体" w:hAnsi="宋体" w:hint="eastAsia"/>
          <w:u w:val="none"/>
          <w:lang w:val="en-US" w:eastAsia="zh-CN"/>
        </w:rPr>
        <w:t>5.1</w:t>
      </w:r>
      <w:r>
        <w:rPr>
          <w:rStyle w:val="10"/>
          <w:rFonts w:ascii="宋体" w:eastAsia="宋体" w:hAnsi="宋体" w:hint="eastAsia"/>
          <w:u w:val="none"/>
          <w:lang w:val="zh-CN" w:eastAsia="zh-CN"/>
        </w:rPr>
        <w:t xml:space="preserve"> </w:t>
      </w:r>
      <w:r>
        <w:rPr>
          <w:rStyle w:val="10"/>
          <w:rFonts w:ascii="宋体" w:eastAsia="宋体" w:hAnsi="宋体" w:hint="eastAsia"/>
          <w:u w:val="none"/>
          <w:lang w:eastAsia="zh-CN"/>
        </w:rPr>
        <w:t>若发生不可抗力事件，提出受到不可抗力事件影响的一方应尽可能在最短的时间内通过书面形式将不可抗力事件的发生通知其他方。提出不可抗力事件导致其对本协议的履行在客观上成为不可能的一方，有责任尽一切合理的努力消除或减轻此等不可抗力事件的影响。由于不可抗力事件影响而无法履行本协议将不构成违约。</w:t>
      </w:r>
    </w:p>
    <w:p w:rsidR="0049062A" w:rsidRDefault="0049062A" w:rsidP="0049062A">
      <w:pPr>
        <w:pStyle w:val="21"/>
        <w:framePr w:wrap="auto" w:yAlign="inline"/>
        <w:tabs>
          <w:tab w:val="left" w:pos="3515"/>
        </w:tabs>
        <w:spacing w:after="0" w:line="360" w:lineRule="auto"/>
        <w:ind w:left="397" w:hanging="397"/>
        <w:jc w:val="both"/>
        <w:rPr>
          <w:rStyle w:val="10"/>
          <w:rFonts w:ascii="宋体" w:eastAsia="Arial Unicode MS" w:hAnsi="宋体"/>
          <w:u w:val="none"/>
        </w:rPr>
      </w:pPr>
    </w:p>
    <w:p w:rsidR="00D369BC" w:rsidRPr="0049062A" w:rsidRDefault="00F038A1" w:rsidP="0049062A">
      <w:pPr>
        <w:pStyle w:val="21"/>
        <w:framePr w:wrap="auto" w:yAlign="inline"/>
        <w:tabs>
          <w:tab w:val="left" w:pos="3515"/>
        </w:tabs>
        <w:spacing w:after="0" w:line="360" w:lineRule="auto"/>
        <w:ind w:left="397" w:hanging="397"/>
        <w:jc w:val="both"/>
        <w:rPr>
          <w:rFonts w:ascii="宋体" w:eastAsia="宋体" w:hAnsi="宋体" w:cs="Songti SC Regular"/>
          <w:u w:val="none"/>
          <w:lang w:val="zh-TW"/>
        </w:rPr>
      </w:pPr>
      <w:r>
        <w:rPr>
          <w:rStyle w:val="10"/>
          <w:rFonts w:ascii="宋体" w:eastAsia="宋体" w:hAnsi="宋体"/>
          <w:sz w:val="28"/>
          <w:szCs w:val="28"/>
          <w:lang w:val="en-US" w:eastAsia="zh-CN"/>
        </w:rPr>
        <w:lastRenderedPageBreak/>
        <w:t>六、</w:t>
      </w:r>
      <w:r>
        <w:rPr>
          <w:rStyle w:val="10"/>
          <w:rFonts w:ascii="宋体" w:eastAsia="宋体" w:hAnsi="宋体"/>
          <w:sz w:val="28"/>
          <w:szCs w:val="28"/>
          <w:lang w:eastAsia="zh-CN"/>
        </w:rPr>
        <w:t>税费承担</w:t>
      </w:r>
    </w:p>
    <w:p w:rsidR="00D369BC" w:rsidRDefault="00D369BC">
      <w:pPr>
        <w:pStyle w:val="21"/>
        <w:framePr w:wrap="auto" w:yAlign="inline"/>
        <w:tabs>
          <w:tab w:val="left" w:pos="1287"/>
          <w:tab w:val="left" w:pos="3515"/>
          <w:tab w:val="left" w:pos="4820"/>
        </w:tabs>
        <w:spacing w:after="0" w:line="360" w:lineRule="auto"/>
        <w:jc w:val="both"/>
        <w:rPr>
          <w:rStyle w:val="10"/>
          <w:rFonts w:ascii="宋体" w:eastAsia="宋体" w:hAnsi="宋体" w:cs="Songti SC Regular"/>
          <w:u w:val="none"/>
          <w:lang w:eastAsia="zh-CN"/>
        </w:rPr>
      </w:pPr>
    </w:p>
    <w:p w:rsidR="0049062A" w:rsidRDefault="00F038A1" w:rsidP="0049062A">
      <w:pPr>
        <w:pStyle w:val="21"/>
        <w:framePr w:wrap="auto" w:yAlign="inline"/>
        <w:tabs>
          <w:tab w:val="left" w:pos="3515"/>
        </w:tabs>
        <w:spacing w:after="0" w:line="360" w:lineRule="auto"/>
        <w:jc w:val="both"/>
        <w:rPr>
          <w:rStyle w:val="10"/>
          <w:rFonts w:ascii="宋体" w:eastAsia="宋体" w:hAnsi="宋体"/>
          <w:u w:val="none"/>
          <w:lang w:eastAsia="zh-CN"/>
        </w:rPr>
      </w:pPr>
      <w:r>
        <w:rPr>
          <w:rStyle w:val="10"/>
          <w:rFonts w:ascii="宋体" w:eastAsia="宋体" w:hAnsi="宋体" w:hint="eastAsia"/>
          <w:u w:val="none"/>
          <w:lang w:val="en-US" w:eastAsia="zh-CN"/>
        </w:rPr>
        <w:t>6.1</w:t>
      </w:r>
      <w:r>
        <w:rPr>
          <w:rStyle w:val="10"/>
          <w:rFonts w:ascii="宋体" w:eastAsia="宋体" w:hAnsi="宋体" w:hint="eastAsia"/>
          <w:u w:val="none"/>
          <w:lang w:eastAsia="zh-CN"/>
        </w:rPr>
        <w:t>因本协议而产生的税费，由协议各方根据相关法律规定各自承担。</w:t>
      </w:r>
    </w:p>
    <w:p w:rsidR="0049062A" w:rsidRDefault="0049062A" w:rsidP="0049062A">
      <w:pPr>
        <w:pStyle w:val="21"/>
        <w:framePr w:wrap="auto" w:yAlign="inline"/>
        <w:tabs>
          <w:tab w:val="left" w:pos="3515"/>
        </w:tabs>
        <w:spacing w:after="0" w:line="360" w:lineRule="auto"/>
        <w:jc w:val="both"/>
        <w:rPr>
          <w:rStyle w:val="10"/>
          <w:rFonts w:ascii="宋体" w:eastAsia="Arial Unicode MS" w:hAnsi="宋体"/>
          <w:u w:val="none"/>
        </w:rPr>
      </w:pPr>
    </w:p>
    <w:p w:rsidR="00D369BC" w:rsidRPr="0049062A" w:rsidRDefault="00F038A1" w:rsidP="0049062A">
      <w:pPr>
        <w:pStyle w:val="21"/>
        <w:framePr w:wrap="auto" w:yAlign="inline"/>
        <w:tabs>
          <w:tab w:val="left" w:pos="3515"/>
        </w:tabs>
        <w:spacing w:after="0" w:line="360" w:lineRule="auto"/>
        <w:jc w:val="both"/>
        <w:rPr>
          <w:rFonts w:ascii="宋体" w:eastAsia="宋体" w:hAnsi="宋体" w:cs="Songti SC Regular"/>
          <w:u w:val="none"/>
          <w:lang w:val="zh-TW"/>
        </w:rPr>
      </w:pPr>
      <w:r>
        <w:rPr>
          <w:rStyle w:val="10"/>
          <w:rFonts w:ascii="宋体" w:eastAsia="宋体" w:hAnsi="宋体"/>
          <w:sz w:val="28"/>
          <w:szCs w:val="28"/>
          <w:lang w:val="en-US" w:eastAsia="zh-CN"/>
        </w:rPr>
        <w:t>七、</w:t>
      </w:r>
      <w:r>
        <w:rPr>
          <w:rStyle w:val="10"/>
          <w:rFonts w:ascii="宋体" w:eastAsia="宋体" w:hAnsi="宋体"/>
          <w:sz w:val="28"/>
          <w:szCs w:val="28"/>
          <w:lang w:eastAsia="zh-CN"/>
        </w:rPr>
        <w:t>其他事项</w:t>
      </w:r>
    </w:p>
    <w:p w:rsidR="00D369BC" w:rsidRDefault="00D369BC">
      <w:pPr>
        <w:pStyle w:val="A9"/>
        <w:framePr w:wrap="auto" w:yAlign="inline"/>
        <w:spacing w:line="360" w:lineRule="auto"/>
        <w:rPr>
          <w:rStyle w:val="10"/>
          <w:rFonts w:ascii="宋体" w:eastAsia="宋体" w:hAnsi="宋体" w:cs="Songti SC Regular"/>
          <w:lang w:eastAsia="zh-CN"/>
        </w:rPr>
      </w:pPr>
    </w:p>
    <w:p w:rsidR="00D369BC" w:rsidRDefault="00F038A1">
      <w:pPr>
        <w:pStyle w:val="21"/>
        <w:framePr w:wrap="auto" w:yAlign="inline"/>
        <w:tabs>
          <w:tab w:val="left" w:pos="1287"/>
          <w:tab w:val="left" w:pos="3515"/>
        </w:tabs>
        <w:spacing w:after="0" w:line="360" w:lineRule="auto"/>
        <w:ind w:left="567" w:hanging="567"/>
        <w:jc w:val="both"/>
        <w:rPr>
          <w:rStyle w:val="10"/>
          <w:rFonts w:ascii="宋体" w:eastAsia="宋体" w:hAnsi="宋体" w:cs="Songti SC Regular"/>
          <w:kern w:val="2"/>
          <w:u w:val="none"/>
          <w:lang w:eastAsia="zh-CN"/>
        </w:rPr>
      </w:pPr>
      <w:r>
        <w:rPr>
          <w:rStyle w:val="10"/>
          <w:rFonts w:ascii="宋体" w:eastAsia="宋体" w:hAnsi="宋体" w:hint="eastAsia"/>
          <w:kern w:val="2"/>
          <w:u w:val="none"/>
          <w:lang w:val="en-US" w:eastAsia="zh-CN"/>
        </w:rPr>
        <w:t>7.1</w:t>
      </w:r>
      <w:r>
        <w:rPr>
          <w:rStyle w:val="10"/>
          <w:rFonts w:ascii="宋体" w:eastAsia="宋体" w:hAnsi="宋体"/>
          <w:kern w:val="2"/>
          <w:u w:val="none"/>
          <w:lang w:val="zh-CN" w:eastAsia="zh-CN"/>
        </w:rPr>
        <w:t xml:space="preserve">   </w:t>
      </w:r>
      <w:r>
        <w:rPr>
          <w:rStyle w:val="10"/>
          <w:rFonts w:ascii="宋体" w:eastAsia="宋体" w:hAnsi="宋体" w:hint="eastAsia"/>
          <w:kern w:val="2"/>
          <w:u w:val="none"/>
          <w:lang w:eastAsia="zh-CN"/>
        </w:rPr>
        <w:t>保密条款</w:t>
      </w:r>
    </w:p>
    <w:p w:rsidR="00D369BC" w:rsidRDefault="00F038A1">
      <w:pPr>
        <w:pStyle w:val="A9"/>
        <w:framePr w:wrap="auto" w:yAlign="inline"/>
        <w:spacing w:line="360" w:lineRule="auto"/>
        <w:ind w:left="480"/>
        <w:rPr>
          <w:rStyle w:val="10"/>
          <w:rFonts w:ascii="宋体" w:eastAsia="宋体" w:hAnsi="宋体" w:cs="Songti SC Regular"/>
          <w:lang w:eastAsia="zh-CN"/>
        </w:rPr>
      </w:pPr>
      <w:r>
        <w:rPr>
          <w:rStyle w:val="10"/>
          <w:rFonts w:ascii="宋体" w:eastAsia="宋体" w:hAnsi="宋体" w:hint="eastAsia"/>
          <w:lang w:eastAsia="zh-CN"/>
        </w:rPr>
        <w:t>各方应对有关目标公司的基本资料、或目标公司的业务资料、或由一方在任何时候为了本协议的洽谈而披露的任何专有的秘密、保密性的数据和资料、或本协议的存在及协议相关内容（下称</w:t>
      </w:r>
      <w:r>
        <w:rPr>
          <w:rStyle w:val="10"/>
          <w:rFonts w:ascii="宋体" w:eastAsia="宋体" w:hAnsi="宋体"/>
          <w:lang w:val="en-US" w:eastAsia="zh-CN"/>
        </w:rPr>
        <w:t>“</w:t>
      </w:r>
      <w:r>
        <w:rPr>
          <w:rStyle w:val="10"/>
          <w:rFonts w:ascii="宋体" w:eastAsia="宋体" w:hAnsi="宋体" w:hint="eastAsia"/>
          <w:lang w:eastAsia="zh-CN"/>
        </w:rPr>
        <w:t>保密信息</w:t>
      </w:r>
      <w:r>
        <w:rPr>
          <w:rStyle w:val="10"/>
          <w:rFonts w:ascii="宋体" w:eastAsia="宋体" w:hAnsi="宋体"/>
          <w:lang w:val="en-US" w:eastAsia="zh-CN"/>
        </w:rPr>
        <w:t>”</w:t>
      </w:r>
      <w:r>
        <w:rPr>
          <w:rStyle w:val="10"/>
          <w:rFonts w:ascii="宋体" w:eastAsia="宋体" w:hAnsi="宋体" w:hint="eastAsia"/>
          <w:lang w:eastAsia="zh-CN"/>
        </w:rPr>
        <w:t>）保守秘密，并且不得向本协议各方、专业顾问以外的任何第三方披露，但因法律规定或任何有权监管机关要求披露或使用的保密信息除外。</w:t>
      </w:r>
    </w:p>
    <w:p w:rsidR="00D369BC" w:rsidRDefault="00D369BC">
      <w:pPr>
        <w:pStyle w:val="A9"/>
        <w:framePr w:wrap="auto" w:yAlign="inline"/>
        <w:spacing w:line="360" w:lineRule="auto"/>
        <w:rPr>
          <w:rStyle w:val="10"/>
          <w:rFonts w:ascii="宋体" w:eastAsia="宋体" w:hAnsi="宋体" w:cs="Songti SC Regular"/>
          <w:lang w:eastAsia="zh-CN"/>
        </w:rPr>
      </w:pPr>
    </w:p>
    <w:p w:rsidR="00D369BC" w:rsidRDefault="00F038A1">
      <w:pPr>
        <w:pStyle w:val="21"/>
        <w:framePr w:wrap="auto" w:yAlign="inline"/>
        <w:tabs>
          <w:tab w:val="left" w:pos="3515"/>
        </w:tabs>
        <w:spacing w:after="0" w:line="360" w:lineRule="auto"/>
        <w:ind w:left="567" w:hanging="567"/>
        <w:jc w:val="both"/>
        <w:rPr>
          <w:rStyle w:val="10"/>
          <w:rFonts w:ascii="宋体" w:eastAsia="宋体" w:hAnsi="宋体" w:cs="Songti SC Regular"/>
          <w:kern w:val="2"/>
          <w:u w:val="none"/>
          <w:lang w:eastAsia="zh-CN"/>
        </w:rPr>
      </w:pPr>
      <w:r>
        <w:rPr>
          <w:rStyle w:val="10"/>
          <w:rFonts w:ascii="宋体" w:eastAsia="宋体" w:hAnsi="宋体" w:hint="eastAsia"/>
          <w:kern w:val="2"/>
          <w:u w:val="none"/>
          <w:lang w:val="en-US" w:eastAsia="zh-CN"/>
        </w:rPr>
        <w:t>7.2</w:t>
      </w:r>
      <w:r>
        <w:rPr>
          <w:rStyle w:val="10"/>
          <w:rFonts w:ascii="宋体" w:eastAsia="宋体" w:hAnsi="宋体" w:hint="eastAsia"/>
          <w:kern w:val="2"/>
          <w:u w:val="none"/>
          <w:lang w:val="zh-CN" w:eastAsia="zh-CN"/>
        </w:rPr>
        <w:t xml:space="preserve"> </w:t>
      </w:r>
      <w:r>
        <w:rPr>
          <w:rStyle w:val="10"/>
          <w:rFonts w:ascii="宋体" w:eastAsia="宋体" w:hAnsi="宋体"/>
          <w:kern w:val="2"/>
          <w:u w:val="none"/>
          <w:lang w:val="zh-CN" w:eastAsia="zh-CN"/>
        </w:rPr>
        <w:t xml:space="preserve">  </w:t>
      </w:r>
      <w:r>
        <w:rPr>
          <w:rStyle w:val="10"/>
          <w:rFonts w:ascii="宋体" w:eastAsia="宋体" w:hAnsi="宋体" w:hint="eastAsia"/>
          <w:kern w:val="2"/>
          <w:u w:val="none"/>
          <w:lang w:eastAsia="zh-CN"/>
        </w:rPr>
        <w:t>补充协议</w:t>
      </w:r>
    </w:p>
    <w:p w:rsidR="00D369BC" w:rsidRDefault="00F038A1">
      <w:pPr>
        <w:pStyle w:val="A9"/>
        <w:framePr w:wrap="auto" w:yAlign="inline"/>
        <w:spacing w:line="360" w:lineRule="auto"/>
        <w:ind w:left="480"/>
        <w:rPr>
          <w:rStyle w:val="10"/>
          <w:rFonts w:ascii="宋体" w:eastAsia="宋体" w:hAnsi="宋体" w:cs="Songti SC Regular"/>
          <w:lang w:eastAsia="zh-CN"/>
        </w:rPr>
      </w:pPr>
      <w:r>
        <w:rPr>
          <w:rStyle w:val="10"/>
          <w:rFonts w:ascii="宋体" w:eastAsia="宋体" w:hAnsi="宋体" w:hint="eastAsia"/>
          <w:lang w:eastAsia="zh-CN"/>
        </w:rPr>
        <w:t>本协议签署后，经各方协商一致，可以达成补充协议，制成书面文件，经协议各方签署后生效。</w:t>
      </w:r>
    </w:p>
    <w:p w:rsidR="00D369BC" w:rsidRDefault="00D369BC">
      <w:pPr>
        <w:pStyle w:val="A9"/>
        <w:framePr w:wrap="auto" w:yAlign="inline"/>
        <w:spacing w:line="360" w:lineRule="auto"/>
        <w:ind w:left="720"/>
        <w:rPr>
          <w:rStyle w:val="10"/>
          <w:rFonts w:ascii="宋体" w:eastAsia="宋体" w:hAnsi="宋体" w:cs="Songti SC Regular"/>
          <w:lang w:eastAsia="zh-CN"/>
        </w:rPr>
      </w:pPr>
    </w:p>
    <w:p w:rsidR="00D369BC" w:rsidRDefault="00F038A1">
      <w:pPr>
        <w:pStyle w:val="21"/>
        <w:framePr w:wrap="auto" w:yAlign="inline"/>
        <w:tabs>
          <w:tab w:val="left" w:pos="3515"/>
        </w:tabs>
        <w:spacing w:after="0" w:line="360" w:lineRule="auto"/>
        <w:jc w:val="both"/>
        <w:rPr>
          <w:rStyle w:val="10"/>
          <w:rFonts w:ascii="宋体" w:eastAsia="宋体" w:hAnsi="宋体" w:cs="Songti SC Regular"/>
          <w:u w:val="none"/>
          <w:lang w:eastAsia="zh-CN"/>
        </w:rPr>
      </w:pPr>
      <w:r>
        <w:rPr>
          <w:rStyle w:val="10"/>
          <w:rFonts w:ascii="宋体" w:eastAsia="宋体" w:hAnsi="宋体" w:hint="eastAsia"/>
          <w:u w:val="none"/>
          <w:lang w:val="en-US" w:eastAsia="zh-CN"/>
        </w:rPr>
        <w:t>7.3</w:t>
      </w:r>
      <w:r>
        <w:rPr>
          <w:rStyle w:val="10"/>
          <w:rFonts w:ascii="宋体" w:eastAsia="宋体" w:hAnsi="宋体"/>
          <w:u w:val="none"/>
          <w:lang w:val="zh-CN" w:eastAsia="zh-CN"/>
        </w:rPr>
        <w:t xml:space="preserve">   </w:t>
      </w:r>
      <w:r>
        <w:rPr>
          <w:rStyle w:val="10"/>
          <w:rFonts w:ascii="宋体" w:eastAsia="宋体" w:hAnsi="宋体" w:hint="eastAsia"/>
          <w:u w:val="none"/>
          <w:lang w:eastAsia="zh-CN"/>
        </w:rPr>
        <w:t>可分割性</w:t>
      </w:r>
    </w:p>
    <w:p w:rsidR="00D369BC" w:rsidRDefault="00F038A1">
      <w:pPr>
        <w:pStyle w:val="A9"/>
        <w:framePr w:wrap="auto" w:yAlign="inline"/>
        <w:spacing w:line="360" w:lineRule="auto"/>
        <w:ind w:left="480"/>
        <w:rPr>
          <w:rStyle w:val="10"/>
          <w:rFonts w:ascii="宋体" w:eastAsia="宋体" w:hAnsi="宋体"/>
          <w:lang w:eastAsia="zh-CN"/>
        </w:rPr>
      </w:pPr>
      <w:r>
        <w:rPr>
          <w:rStyle w:val="10"/>
          <w:rFonts w:ascii="宋体" w:eastAsia="宋体" w:hAnsi="宋体" w:hint="eastAsia"/>
          <w:lang w:eastAsia="zh-CN"/>
        </w:rPr>
        <w:t>如果本协议中的任何条款由于对其适用的法律而无效或不可强制执行，则该条款应当视为自始不存在而不影响本协议其他条款的有效性，本协议各方应当在合法的范围内协商确定新的条款，以保证最大限度地实现原有条款的意图及经济实质。</w:t>
      </w:r>
    </w:p>
    <w:p w:rsidR="00D369BC" w:rsidRDefault="00D369BC">
      <w:pPr>
        <w:pStyle w:val="A9"/>
        <w:framePr w:wrap="auto" w:yAlign="inline"/>
        <w:spacing w:line="360" w:lineRule="auto"/>
        <w:ind w:left="480"/>
        <w:rPr>
          <w:rStyle w:val="10"/>
          <w:rFonts w:ascii="宋体" w:eastAsia="宋体" w:hAnsi="宋体"/>
          <w:lang w:eastAsia="zh-CN"/>
        </w:rPr>
      </w:pPr>
    </w:p>
    <w:p w:rsidR="00D369BC" w:rsidRDefault="00F038A1">
      <w:pPr>
        <w:pStyle w:val="21"/>
        <w:framePr w:wrap="auto" w:yAlign="inline"/>
        <w:tabs>
          <w:tab w:val="left" w:pos="3515"/>
        </w:tabs>
        <w:spacing w:after="0" w:line="360" w:lineRule="auto"/>
        <w:ind w:left="567" w:hanging="567"/>
        <w:jc w:val="both"/>
        <w:rPr>
          <w:rStyle w:val="10"/>
          <w:rFonts w:ascii="宋体" w:eastAsia="宋体" w:hAnsi="宋体" w:cs="Songti SC Regular"/>
          <w:u w:val="none"/>
          <w:lang w:eastAsia="zh-CN"/>
        </w:rPr>
      </w:pPr>
      <w:r>
        <w:rPr>
          <w:rStyle w:val="10"/>
          <w:rFonts w:ascii="宋体" w:eastAsia="宋体" w:hAnsi="宋体" w:hint="eastAsia"/>
          <w:u w:val="none"/>
          <w:lang w:val="en-US" w:eastAsia="zh-CN"/>
        </w:rPr>
        <w:t>7.4</w:t>
      </w:r>
      <w:r>
        <w:rPr>
          <w:rStyle w:val="10"/>
          <w:rFonts w:ascii="宋体" w:eastAsia="宋体" w:hAnsi="宋体"/>
          <w:u w:val="none"/>
          <w:lang w:val="zh-CN" w:eastAsia="zh-CN"/>
        </w:rPr>
        <w:t xml:space="preserve">   </w:t>
      </w:r>
      <w:r>
        <w:rPr>
          <w:rStyle w:val="10"/>
          <w:rFonts w:ascii="宋体" w:eastAsia="宋体" w:hAnsi="宋体" w:hint="eastAsia"/>
          <w:u w:val="none"/>
          <w:lang w:eastAsia="zh-CN"/>
        </w:rPr>
        <w:t>适用法律</w:t>
      </w:r>
    </w:p>
    <w:p w:rsidR="00D369BC" w:rsidRDefault="00F038A1">
      <w:pPr>
        <w:pStyle w:val="A9"/>
        <w:framePr w:wrap="auto" w:yAlign="inline"/>
        <w:spacing w:line="360" w:lineRule="auto"/>
        <w:ind w:firstLine="480"/>
        <w:rPr>
          <w:rFonts w:ascii="宋体" w:eastAsia="宋体" w:hAnsi="宋体" w:cs="Songti SC Regular"/>
        </w:rPr>
      </w:pPr>
      <w:r>
        <w:rPr>
          <w:rStyle w:val="10"/>
          <w:rFonts w:ascii="宋体" w:eastAsia="宋体" w:hAnsi="宋体" w:cs="宋体" w:hint="eastAsia"/>
          <w:lang w:eastAsia="zh-CN"/>
        </w:rPr>
        <w:t>本协议的签订、效力、履行、解释和争议的解决均适用中国法律。</w:t>
      </w:r>
      <w:r>
        <w:rPr>
          <w:rStyle w:val="10"/>
          <w:rFonts w:ascii="宋体" w:eastAsia="宋体" w:hAnsi="宋体"/>
          <w:lang w:val="en-US" w:eastAsia="zh-CN"/>
        </w:rPr>
        <w:t xml:space="preserve">   </w:t>
      </w:r>
    </w:p>
    <w:p w:rsidR="00D369BC" w:rsidRDefault="00D369BC">
      <w:pPr>
        <w:pStyle w:val="21"/>
        <w:framePr w:wrap="auto" w:yAlign="inline"/>
        <w:tabs>
          <w:tab w:val="left" w:pos="3515"/>
        </w:tabs>
        <w:spacing w:after="0" w:line="360" w:lineRule="auto"/>
        <w:jc w:val="both"/>
        <w:rPr>
          <w:rStyle w:val="10"/>
          <w:rFonts w:ascii="宋体" w:eastAsia="宋体" w:hAnsi="宋体" w:cs="Songti SC Regular"/>
          <w:u w:val="none"/>
          <w:lang w:val="en-US" w:eastAsia="zh-CN"/>
        </w:rPr>
      </w:pPr>
    </w:p>
    <w:p w:rsidR="00D369BC" w:rsidRDefault="00D369BC">
      <w:pPr>
        <w:pStyle w:val="21"/>
        <w:framePr w:wrap="auto" w:yAlign="inline"/>
        <w:tabs>
          <w:tab w:val="left" w:pos="3515"/>
        </w:tabs>
        <w:spacing w:after="0" w:line="360" w:lineRule="auto"/>
        <w:jc w:val="both"/>
        <w:rPr>
          <w:rStyle w:val="10"/>
          <w:rFonts w:ascii="宋体" w:eastAsia="宋体" w:hAnsi="宋体"/>
          <w:kern w:val="2"/>
          <w:u w:val="none"/>
          <w:lang w:val="en-US" w:eastAsia="zh-CN"/>
        </w:rPr>
      </w:pPr>
    </w:p>
    <w:p w:rsidR="00D369BC" w:rsidRDefault="00F038A1">
      <w:pPr>
        <w:pStyle w:val="21"/>
        <w:framePr w:wrap="auto" w:yAlign="inline"/>
        <w:tabs>
          <w:tab w:val="left" w:pos="3515"/>
        </w:tabs>
        <w:spacing w:after="0" w:line="360" w:lineRule="auto"/>
        <w:jc w:val="both"/>
        <w:rPr>
          <w:rStyle w:val="10"/>
          <w:rFonts w:ascii="宋体" w:eastAsia="宋体" w:hAnsi="宋体" w:cs="Songti SC Regular"/>
          <w:u w:val="none"/>
          <w:lang w:eastAsia="zh-CN"/>
        </w:rPr>
      </w:pPr>
      <w:r>
        <w:rPr>
          <w:rStyle w:val="10"/>
          <w:rFonts w:ascii="宋体" w:eastAsia="宋体" w:hAnsi="宋体" w:hint="eastAsia"/>
          <w:kern w:val="2"/>
          <w:u w:val="none"/>
          <w:lang w:val="en-US" w:eastAsia="zh-CN"/>
        </w:rPr>
        <w:t>7.5</w:t>
      </w:r>
      <w:r>
        <w:rPr>
          <w:rStyle w:val="10"/>
          <w:rFonts w:ascii="宋体" w:eastAsia="宋体" w:hAnsi="宋体"/>
          <w:u w:val="none"/>
          <w:lang w:val="zh-CN" w:eastAsia="zh-CN"/>
        </w:rPr>
        <w:t xml:space="preserve">   </w:t>
      </w:r>
      <w:r>
        <w:rPr>
          <w:rStyle w:val="10"/>
          <w:rFonts w:ascii="宋体" w:eastAsia="宋体" w:hAnsi="宋体" w:hint="eastAsia"/>
          <w:u w:val="none"/>
          <w:lang w:eastAsia="zh-CN"/>
        </w:rPr>
        <w:t>争议解决</w:t>
      </w:r>
    </w:p>
    <w:p w:rsidR="00D369BC" w:rsidRDefault="00F038A1">
      <w:pPr>
        <w:pStyle w:val="A9"/>
        <w:framePr w:wrap="auto" w:yAlign="inline"/>
        <w:spacing w:line="360" w:lineRule="auto"/>
        <w:ind w:left="480"/>
        <w:rPr>
          <w:rFonts w:ascii="宋体" w:eastAsia="宋体" w:hAnsi="宋体" w:cs="Songti SC Regular"/>
          <w:lang w:val="zh-TW"/>
        </w:rPr>
      </w:pPr>
      <w:r>
        <w:rPr>
          <w:rStyle w:val="10"/>
          <w:rFonts w:ascii="宋体" w:eastAsia="宋体" w:hAnsi="宋体" w:hint="eastAsia"/>
          <w:lang w:eastAsia="zh-CN"/>
        </w:rPr>
        <w:lastRenderedPageBreak/>
        <w:t>凡因本协议所发生的或与本协议有关的任何争议，各方应争取以友好协商方式解决。若协商未能解决时，则任何一方均可向本协议签署地法院（</w:t>
      </w:r>
      <w:r>
        <w:rPr>
          <w:rStyle w:val="10"/>
          <w:rFonts w:ascii="宋体" w:eastAsia="宋体" w:hAnsi="宋体" w:hint="eastAsia"/>
          <w:lang w:val="en-US" w:eastAsia="zh-CN"/>
        </w:rPr>
        <w:t>即</w:t>
      </w:r>
      <w:r>
        <w:rPr>
          <w:rFonts w:ascii="宋体" w:eastAsia="宋体" w:hAnsi="宋体" w:hint="eastAsia"/>
        </w:rPr>
        <w:t>南京市鼓楼区人民法院</w:t>
      </w:r>
      <w:r>
        <w:rPr>
          <w:rStyle w:val="10"/>
          <w:rFonts w:ascii="宋体" w:eastAsia="宋体" w:hAnsi="宋体" w:hint="eastAsia"/>
          <w:lang w:eastAsia="zh-CN"/>
        </w:rPr>
        <w:t>）提起诉讼。</w:t>
      </w:r>
    </w:p>
    <w:p w:rsidR="00D369BC" w:rsidRDefault="00D369BC">
      <w:pPr>
        <w:pStyle w:val="A9"/>
        <w:framePr w:wrap="auto" w:yAlign="inline"/>
        <w:spacing w:line="360" w:lineRule="auto"/>
        <w:rPr>
          <w:rStyle w:val="10"/>
          <w:rFonts w:ascii="宋体" w:eastAsia="宋体" w:hAnsi="宋体" w:cs="Songti SC Bold"/>
          <w:lang w:eastAsia="zh-CN"/>
        </w:rPr>
      </w:pPr>
    </w:p>
    <w:p w:rsidR="00D369BC" w:rsidRDefault="00F038A1">
      <w:pPr>
        <w:pStyle w:val="21"/>
        <w:framePr w:wrap="auto" w:yAlign="inline"/>
        <w:tabs>
          <w:tab w:val="left" w:pos="3515"/>
        </w:tabs>
        <w:spacing w:after="0" w:line="360" w:lineRule="auto"/>
        <w:jc w:val="both"/>
        <w:rPr>
          <w:rStyle w:val="10"/>
          <w:rFonts w:ascii="宋体" w:eastAsia="宋体" w:hAnsi="宋体" w:cs="Songti SC Regular"/>
          <w:u w:val="none"/>
          <w:lang w:eastAsia="zh-CN"/>
        </w:rPr>
      </w:pPr>
      <w:r>
        <w:rPr>
          <w:rStyle w:val="10"/>
          <w:rFonts w:ascii="宋体" w:eastAsia="宋体" w:hAnsi="宋体" w:hint="eastAsia"/>
          <w:kern w:val="2"/>
          <w:u w:val="none"/>
          <w:lang w:val="en-US" w:eastAsia="zh-CN"/>
        </w:rPr>
        <w:t>7.6</w:t>
      </w:r>
      <w:r>
        <w:rPr>
          <w:rStyle w:val="10"/>
          <w:rFonts w:ascii="宋体" w:eastAsia="宋体" w:hAnsi="宋体"/>
          <w:u w:val="none"/>
          <w:lang w:val="zh-CN" w:eastAsia="zh-CN"/>
        </w:rPr>
        <w:t xml:space="preserve">   </w:t>
      </w:r>
      <w:r>
        <w:rPr>
          <w:rStyle w:val="10"/>
          <w:rFonts w:ascii="宋体" w:eastAsia="宋体" w:hAnsi="宋体" w:hint="eastAsia"/>
          <w:u w:val="none"/>
          <w:lang w:eastAsia="zh-CN"/>
        </w:rPr>
        <w:t>生效</w:t>
      </w:r>
    </w:p>
    <w:p w:rsidR="00D369BC" w:rsidRDefault="00F038A1">
      <w:pPr>
        <w:pStyle w:val="A9"/>
        <w:framePr w:wrap="auto" w:yAlign="inline"/>
        <w:spacing w:line="360" w:lineRule="auto"/>
        <w:ind w:firstLine="480"/>
        <w:rPr>
          <w:rStyle w:val="10"/>
          <w:rFonts w:ascii="宋体" w:eastAsia="宋体" w:hAnsi="宋体" w:cs="Songti SC Regular"/>
          <w:lang w:eastAsia="zh-CN"/>
        </w:rPr>
      </w:pPr>
      <w:r>
        <w:rPr>
          <w:rStyle w:val="10"/>
          <w:rFonts w:ascii="宋体" w:eastAsia="宋体" w:hAnsi="宋体" w:hint="eastAsia"/>
          <w:lang w:eastAsia="zh-CN"/>
        </w:rPr>
        <w:t>本协议自各方法定代表人或授权代表签字盖章后成立并生效。</w:t>
      </w:r>
    </w:p>
    <w:p w:rsidR="00D369BC" w:rsidRDefault="00D369BC">
      <w:pPr>
        <w:pStyle w:val="A9"/>
        <w:framePr w:wrap="auto" w:yAlign="inline"/>
        <w:spacing w:line="360" w:lineRule="auto"/>
        <w:ind w:left="960" w:hanging="960"/>
        <w:rPr>
          <w:rStyle w:val="10"/>
          <w:rFonts w:ascii="宋体" w:eastAsia="宋体" w:hAnsi="宋体" w:cs="Songti SC Regular"/>
          <w:lang w:eastAsia="zh-CN"/>
        </w:rPr>
      </w:pPr>
    </w:p>
    <w:p w:rsidR="00D369BC" w:rsidRDefault="00F038A1">
      <w:pPr>
        <w:pStyle w:val="21"/>
        <w:framePr w:wrap="auto" w:yAlign="inline"/>
        <w:tabs>
          <w:tab w:val="left" w:pos="3515"/>
        </w:tabs>
        <w:spacing w:after="0" w:line="360" w:lineRule="auto"/>
        <w:jc w:val="both"/>
        <w:rPr>
          <w:rStyle w:val="10"/>
          <w:rFonts w:ascii="宋体" w:eastAsia="宋体" w:hAnsi="宋体" w:cs="Songti SC Regular"/>
          <w:u w:val="none"/>
          <w:lang w:eastAsia="zh-CN"/>
        </w:rPr>
      </w:pPr>
      <w:r>
        <w:rPr>
          <w:rStyle w:val="10"/>
          <w:rFonts w:ascii="宋体" w:eastAsia="宋体" w:hAnsi="宋体" w:hint="eastAsia"/>
          <w:kern w:val="2"/>
          <w:u w:val="none"/>
          <w:lang w:val="en-US" w:eastAsia="zh-CN"/>
        </w:rPr>
        <w:t>7.7</w:t>
      </w:r>
      <w:r>
        <w:rPr>
          <w:rStyle w:val="10"/>
          <w:rFonts w:ascii="宋体" w:eastAsia="宋体" w:hAnsi="宋体" w:hint="eastAsia"/>
          <w:kern w:val="2"/>
          <w:u w:val="none"/>
          <w:lang w:val="zh-CN" w:eastAsia="zh-CN"/>
        </w:rPr>
        <w:t xml:space="preserve"> </w:t>
      </w:r>
      <w:r>
        <w:rPr>
          <w:rStyle w:val="10"/>
          <w:rFonts w:ascii="宋体" w:eastAsia="宋体" w:hAnsi="宋体"/>
          <w:u w:val="none"/>
          <w:lang w:val="zh-CN" w:eastAsia="zh-CN"/>
        </w:rPr>
        <w:t xml:space="preserve"> </w:t>
      </w:r>
      <w:r>
        <w:rPr>
          <w:rStyle w:val="10"/>
          <w:rFonts w:ascii="宋体" w:eastAsia="宋体" w:hAnsi="宋体" w:hint="eastAsia"/>
          <w:u w:val="none"/>
          <w:lang w:eastAsia="zh-CN"/>
        </w:rPr>
        <w:t>副本</w:t>
      </w:r>
    </w:p>
    <w:p w:rsidR="00D369BC" w:rsidRDefault="00F038A1">
      <w:pPr>
        <w:pStyle w:val="A9"/>
        <w:framePr w:wrap="auto" w:yAlign="inline"/>
        <w:spacing w:line="360" w:lineRule="auto"/>
        <w:ind w:left="480"/>
        <w:rPr>
          <w:rStyle w:val="10"/>
          <w:rFonts w:ascii="宋体" w:eastAsia="宋体" w:hAnsi="宋体" w:cs="Songti SC Regular"/>
          <w:lang w:eastAsia="zh-CN"/>
        </w:rPr>
      </w:pPr>
      <w:r>
        <w:rPr>
          <w:rStyle w:val="10"/>
          <w:rFonts w:ascii="宋体" w:eastAsia="宋体" w:hAnsi="宋体" w:hint="eastAsia"/>
          <w:lang w:eastAsia="zh-CN"/>
        </w:rPr>
        <w:t>本协议正本一式叁（</w:t>
      </w:r>
      <w:r>
        <w:rPr>
          <w:rStyle w:val="10"/>
          <w:rFonts w:ascii="宋体" w:eastAsia="宋体" w:hAnsi="宋体" w:hint="eastAsia"/>
          <w:lang w:val="en-US" w:eastAsia="zh-CN"/>
        </w:rPr>
        <w:t>3</w:t>
      </w:r>
      <w:r>
        <w:rPr>
          <w:rStyle w:val="10"/>
          <w:rFonts w:ascii="宋体" w:eastAsia="宋体" w:hAnsi="宋体" w:hint="eastAsia"/>
          <w:lang w:eastAsia="zh-CN"/>
        </w:rPr>
        <w:t>）份，本协议各方各执壹（</w:t>
      </w:r>
      <w:r>
        <w:rPr>
          <w:rStyle w:val="10"/>
          <w:rFonts w:ascii="宋体" w:eastAsia="宋体" w:hAnsi="宋体" w:hint="eastAsia"/>
          <w:lang w:val="en-US" w:eastAsia="zh-CN"/>
        </w:rPr>
        <w:t>1</w:t>
      </w:r>
      <w:r>
        <w:rPr>
          <w:rStyle w:val="10"/>
          <w:rFonts w:ascii="宋体" w:eastAsia="宋体" w:hAnsi="宋体" w:hint="eastAsia"/>
          <w:lang w:eastAsia="zh-CN"/>
        </w:rPr>
        <w:t>）份，其余由目标公司保存用于办理相关手续使用。</w:t>
      </w:r>
      <w:proofErr w:type="gramStart"/>
      <w:r>
        <w:rPr>
          <w:rStyle w:val="10"/>
          <w:rFonts w:ascii="宋体" w:eastAsia="宋体" w:hAnsi="宋体" w:hint="eastAsia"/>
          <w:lang w:eastAsia="zh-CN"/>
        </w:rPr>
        <w:t>各份均具有</w:t>
      </w:r>
      <w:proofErr w:type="gramEnd"/>
      <w:r>
        <w:rPr>
          <w:rStyle w:val="10"/>
          <w:rFonts w:ascii="宋体" w:eastAsia="宋体" w:hAnsi="宋体" w:hint="eastAsia"/>
          <w:lang w:eastAsia="zh-CN"/>
        </w:rPr>
        <w:t>同等法律效力。</w:t>
      </w:r>
      <w:r>
        <w:rPr>
          <w:rStyle w:val="10"/>
          <w:rFonts w:ascii="宋体" w:eastAsia="宋体" w:hAnsi="宋体"/>
          <w:lang w:val="en-US" w:eastAsia="zh-CN"/>
        </w:rPr>
        <w:t xml:space="preserve">     </w:t>
      </w:r>
    </w:p>
    <w:p w:rsidR="00D369BC" w:rsidRDefault="00D369BC">
      <w:pPr>
        <w:pStyle w:val="21"/>
        <w:framePr w:wrap="auto" w:yAlign="inline"/>
        <w:tabs>
          <w:tab w:val="left" w:pos="1287"/>
          <w:tab w:val="left" w:pos="3515"/>
          <w:tab w:val="left" w:pos="4820"/>
        </w:tabs>
        <w:spacing w:after="0" w:line="360" w:lineRule="auto"/>
        <w:jc w:val="both"/>
        <w:rPr>
          <w:rStyle w:val="10"/>
          <w:rFonts w:ascii="宋体" w:eastAsia="宋体" w:hAnsi="宋体" w:cs="Songti SC Regular"/>
          <w:u w:val="none"/>
          <w:lang w:eastAsia="zh-CN"/>
        </w:rPr>
      </w:pPr>
    </w:p>
    <w:p w:rsidR="00D369BC" w:rsidRDefault="00F038A1">
      <w:pPr>
        <w:pStyle w:val="A9"/>
        <w:framePr w:wrap="auto" w:yAlign="inline"/>
        <w:spacing w:line="360" w:lineRule="auto"/>
        <w:ind w:left="720"/>
        <w:rPr>
          <w:rStyle w:val="10"/>
          <w:rFonts w:ascii="宋体" w:eastAsia="宋体" w:hAnsi="宋体" w:cs="Songti SC Regular"/>
          <w:lang w:eastAsia="zh-CN"/>
        </w:rPr>
      </w:pPr>
      <w:r>
        <w:rPr>
          <w:rStyle w:val="10"/>
          <w:rFonts w:ascii="宋体" w:eastAsia="宋体" w:hAnsi="宋体" w:hint="eastAsia"/>
          <w:lang w:eastAsia="zh-CN"/>
        </w:rPr>
        <w:t>（以下无正文，为签署页）</w:t>
      </w:r>
    </w:p>
    <w:p w:rsidR="00D369BC" w:rsidRDefault="00D369BC">
      <w:pPr>
        <w:pStyle w:val="KWBodytext"/>
        <w:framePr w:wrap="auto" w:yAlign="inline"/>
        <w:spacing w:after="0" w:line="360" w:lineRule="auto"/>
        <w:rPr>
          <w:rFonts w:ascii="宋体" w:eastAsia="宋体" w:hAnsi="宋体"/>
        </w:rPr>
        <w:sectPr w:rsidR="00D369BC">
          <w:headerReference w:type="default" r:id="rId10"/>
          <w:footerReference w:type="default" r:id="rId11"/>
          <w:pgSz w:w="11900" w:h="16840"/>
          <w:pgMar w:top="1474" w:right="2157" w:bottom="1531" w:left="2157" w:header="851" w:footer="720" w:gutter="0"/>
          <w:cols w:space="720"/>
        </w:sectPr>
      </w:pPr>
    </w:p>
    <w:p w:rsidR="00D369BC" w:rsidRDefault="00F038A1">
      <w:pPr>
        <w:pStyle w:val="KWBodytext"/>
        <w:framePr w:wrap="auto" w:yAlign="inline"/>
        <w:spacing w:after="0" w:line="360" w:lineRule="exact"/>
        <w:rPr>
          <w:rFonts w:ascii="宋体" w:eastAsia="宋体" w:hAnsi="宋体"/>
          <w:sz w:val="24"/>
          <w:szCs w:val="24"/>
        </w:rPr>
      </w:pPr>
      <w:r>
        <w:rPr>
          <w:rStyle w:val="10"/>
          <w:rFonts w:ascii="宋体" w:eastAsia="宋体" w:hAnsi="宋体" w:cs="Songti SC Regular"/>
          <w:noProof/>
          <w:sz w:val="24"/>
          <w:szCs w:val="24"/>
          <w:lang w:val="en-US" w:eastAsia="zh-CN"/>
        </w:rPr>
        <w:lastRenderedPageBreak/>
        <mc:AlternateContent>
          <mc:Choice Requires="wps">
            <w:drawing>
              <wp:anchor distT="0" distB="0" distL="0" distR="0" simplePos="0" relativeHeight="251661312" behindDoc="0" locked="0" layoutInCell="1" allowOverlap="1">
                <wp:simplePos x="0" y="0"/>
                <wp:positionH relativeFrom="column">
                  <wp:posOffset>118110</wp:posOffset>
                </wp:positionH>
                <wp:positionV relativeFrom="line">
                  <wp:posOffset>96520</wp:posOffset>
                </wp:positionV>
                <wp:extent cx="635" cy="36830"/>
                <wp:effectExtent l="0" t="0" r="0" b="0"/>
                <wp:wrapNone/>
                <wp:docPr id="1073741827" name="officeArt object"/>
                <wp:cNvGraphicFramePr/>
                <a:graphic xmlns:a="http://schemas.openxmlformats.org/drawingml/2006/main">
                  <a:graphicData uri="http://schemas.microsoft.com/office/word/2010/wordprocessingShape">
                    <wps:wsp>
                      <wps:cNvCnPr/>
                      <wps:spPr>
                        <a:xfrm flipH="1" flipV="1">
                          <a:off x="0" y="0"/>
                          <a:ext cx="635" cy="36830"/>
                        </a:xfrm>
                        <a:prstGeom prst="line">
                          <a:avLst/>
                        </a:prstGeom>
                        <a:noFill/>
                        <a:ln w="9525" cap="flat">
                          <a:noFill/>
                          <a:prstDash val="solid"/>
                          <a:round/>
                        </a:ln>
                        <a:effectLst/>
                      </wps:spPr>
                      <wps:bodyPr/>
                    </wps:wsp>
                  </a:graphicData>
                </a:graphic>
              </wp:anchor>
            </w:drawing>
          </mc:Choice>
          <mc:Fallback xmlns:w15="http://schemas.microsoft.com/office/word/2012/wordml">
            <w:pict>
              <v:line w14:anchorId="5F5DC458" id="officeArt object" o:spid="_x0000_s1026" style="position:absolute;left:0;text-align:left;flip:x y;z-index:251661312;visibility:visible;mso-wrap-style:square;mso-wrap-distance-left:0;mso-wrap-distance-top:0;mso-wrap-distance-right:0;mso-wrap-distance-bottom:0;mso-position-horizontal:absolute;mso-position-horizontal-relative:text;mso-position-vertical:absolute;mso-position-vertical-relative:line" from="9.3pt,7.6pt" to="9.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" stroked="f">
                <w10:wrap anchory="line"/>
              </v:line>
            </w:pict>
          </mc:Fallback>
        </mc:AlternateContent>
      </w:r>
      <w:r>
        <w:rPr>
          <w:rStyle w:val="10"/>
          <w:rFonts w:ascii="宋体" w:eastAsia="宋体" w:hAnsi="宋体" w:cs="Songti SC Regular"/>
          <w:noProof/>
          <w:sz w:val="24"/>
          <w:szCs w:val="24"/>
          <w:lang w:val="en-US" w:eastAsia="zh-CN"/>
        </w:rPr>
        <mc:AlternateContent>
          <mc:Choice Requires="wps">
            <w:drawing>
              <wp:anchor distT="0" distB="0" distL="0" distR="0" simplePos="0" relativeHeight="251660288" behindDoc="0" locked="0" layoutInCell="1" allowOverlap="1">
                <wp:simplePos x="0" y="0"/>
                <wp:positionH relativeFrom="margin">
                  <wp:posOffset>482600</wp:posOffset>
                </wp:positionH>
                <wp:positionV relativeFrom="line">
                  <wp:posOffset>457200</wp:posOffset>
                </wp:positionV>
                <wp:extent cx="1691640"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1691640" cy="0"/>
                        </a:xfrm>
                        <a:prstGeom prst="line">
                          <a:avLst/>
                        </a:prstGeom>
                        <a:noFill/>
                        <a:ln w="9525" cap="flat">
                          <a:noFill/>
                          <a:prstDash val="solid"/>
                          <a:round/>
                        </a:ln>
                        <a:effectLst/>
                      </wps:spPr>
                      <wps:bodyPr/>
                    </wps:wsp>
                  </a:graphicData>
                </a:graphic>
              </wp:anchor>
            </w:drawing>
          </mc:Choice>
          <mc:Fallback xmlns:w15="http://schemas.microsoft.com/office/word/2012/wordml">
            <w:pict>
              <v:line w14:anchorId="7B095118" id="officeArt object" o:spid="_x0000_s1026" style="position:absolute;left:0;text-align:left;z-index:251660288;visibility:visible;mso-wrap-style:square;mso-wrap-distance-left:0;mso-wrap-distance-top:0;mso-wrap-distance-right:0;mso-wrap-distance-bottom:0;mso-position-horizontal:absolute;mso-position-horizontal-relative:margin;mso-position-vertical:absolute;mso-position-vertical-relative:line" from="38pt,36pt" to="171.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" stroked="f">
                <w10:wrap anchorx="margin" anchory="line"/>
              </v:line>
            </w:pict>
          </mc:Fallback>
        </mc:AlternateContent>
      </w:r>
      <w:r>
        <w:rPr>
          <w:rFonts w:ascii="宋体" w:eastAsia="宋体" w:hAnsi="宋体"/>
          <w:sz w:val="24"/>
          <w:szCs w:val="24"/>
        </w:rPr>
        <w:t>（</w:t>
      </w:r>
      <w:r>
        <w:rPr>
          <w:rStyle w:val="10"/>
          <w:rFonts w:ascii="宋体" w:eastAsia="宋体" w:hAnsi="宋体" w:cs="Times New Roman" w:hint="eastAsia"/>
          <w:kern w:val="2"/>
          <w:sz w:val="24"/>
          <w:szCs w:val="24"/>
          <w:lang w:eastAsia="zh-CN"/>
        </w:rPr>
        <w:t>本页无正文，为本股权转让协议之签署页）</w:t>
      </w:r>
    </w:p>
    <w:p w:rsidR="00D369BC" w:rsidRDefault="00D369BC">
      <w:pPr>
        <w:pStyle w:val="KWBodytext"/>
        <w:framePr w:wrap="auto" w:yAlign="inline"/>
        <w:spacing w:after="0" w:line="360" w:lineRule="exact"/>
        <w:rPr>
          <w:rFonts w:ascii="宋体" w:eastAsia="宋体" w:hAnsi="宋体"/>
          <w:sz w:val="24"/>
          <w:szCs w:val="24"/>
        </w:rPr>
      </w:pPr>
    </w:p>
    <w:p w:rsidR="00D369BC" w:rsidRDefault="00D369BC">
      <w:pPr>
        <w:pStyle w:val="KWBodytext"/>
        <w:framePr w:wrap="auto" w:yAlign="inline"/>
        <w:spacing w:after="0" w:line="360" w:lineRule="exact"/>
        <w:rPr>
          <w:rFonts w:ascii="宋体" w:eastAsia="宋体" w:hAnsi="宋体"/>
          <w:sz w:val="24"/>
          <w:szCs w:val="24"/>
        </w:rPr>
      </w:pPr>
    </w:p>
    <w:p w:rsidR="00D369BC" w:rsidRDefault="00F038A1">
      <w:pPr>
        <w:pStyle w:val="KWBodytext"/>
        <w:framePr w:wrap="auto" w:yAlign="inline"/>
        <w:spacing w:after="0" w:line="360" w:lineRule="exact"/>
        <w:rPr>
          <w:rFonts w:ascii="宋体" w:eastAsia="宋体" w:hAnsi="宋体"/>
          <w:sz w:val="24"/>
          <w:szCs w:val="24"/>
        </w:rPr>
      </w:pPr>
      <w:r>
        <w:rPr>
          <w:rStyle w:val="10"/>
          <w:rFonts w:ascii="宋体" w:eastAsia="宋体" w:hAnsi="宋体" w:cs="Times New Roman" w:hint="eastAsia"/>
          <w:kern w:val="2"/>
          <w:sz w:val="24"/>
          <w:szCs w:val="24"/>
          <w:lang w:eastAsia="zh-CN"/>
        </w:rPr>
        <w:t>转让方：</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Style w:val="10"/>
          <w:rFonts w:ascii="宋体" w:eastAsia="宋体" w:hAnsi="宋体" w:cs="Times New Roman" w:hint="eastAsia"/>
          <w:kern w:val="2"/>
          <w:sz w:val="24"/>
          <w:szCs w:val="24"/>
          <w:lang w:eastAsia="zh-CN"/>
        </w:rPr>
        <w:t>受让方：</w:t>
      </w:r>
    </w:p>
    <w:p w:rsidR="00D369BC" w:rsidRDefault="00D369BC">
      <w:pPr>
        <w:pStyle w:val="KWBodytext"/>
        <w:framePr w:wrap="auto" w:yAlign="inline"/>
        <w:spacing w:after="0" w:line="360" w:lineRule="exact"/>
        <w:rPr>
          <w:rFonts w:ascii="宋体" w:eastAsia="宋体" w:hAnsi="宋体"/>
          <w:sz w:val="24"/>
          <w:szCs w:val="24"/>
        </w:rPr>
      </w:pPr>
    </w:p>
    <w:p w:rsidR="00D369BC" w:rsidRDefault="00D369BC">
      <w:pPr>
        <w:pStyle w:val="KWBodytext"/>
        <w:framePr w:wrap="auto" w:yAlign="inline"/>
        <w:spacing w:after="0" w:line="360" w:lineRule="exact"/>
        <w:rPr>
          <w:rFonts w:ascii="宋体" w:eastAsia="宋体" w:hAnsi="宋体"/>
          <w:sz w:val="24"/>
          <w:szCs w:val="24"/>
        </w:rPr>
      </w:pPr>
    </w:p>
    <w:p w:rsidR="00D369BC" w:rsidRDefault="00F038A1">
      <w:pPr>
        <w:pStyle w:val="KWBodytext"/>
        <w:framePr w:wrap="auto" w:yAlign="inline"/>
        <w:spacing w:after="0" w:line="360" w:lineRule="exact"/>
        <w:rPr>
          <w:rFonts w:ascii="宋体" w:eastAsia="宋体" w:hAnsi="宋体"/>
          <w:b/>
          <w:sz w:val="24"/>
          <w:szCs w:val="24"/>
        </w:rPr>
      </w:pPr>
      <w:r>
        <w:rPr>
          <w:rFonts w:ascii="宋体" w:eastAsia="宋体" w:hAnsi="宋体" w:hint="eastAsia"/>
          <w:b/>
          <w:sz w:val="24"/>
          <w:szCs w:val="24"/>
        </w:rPr>
        <w:t>成都钱坤智能系统有限公司</w:t>
      </w:r>
    </w:p>
    <w:p w:rsidR="00D369BC" w:rsidRDefault="00F038A1">
      <w:pPr>
        <w:pStyle w:val="KWBodytext"/>
        <w:framePr w:wrap="auto" w:yAlign="inline"/>
        <w:spacing w:after="0" w:line="360" w:lineRule="exact"/>
        <w:rPr>
          <w:rFonts w:ascii="宋体" w:eastAsia="宋体" w:hAnsi="宋体"/>
          <w:sz w:val="24"/>
          <w:szCs w:val="24"/>
        </w:rPr>
      </w:pPr>
      <w:r>
        <w:rPr>
          <w:rFonts w:ascii="宋体" w:eastAsia="宋体" w:hAnsi="宋体" w:hint="eastAsia"/>
          <w:sz w:val="24"/>
          <w:szCs w:val="24"/>
        </w:rPr>
        <w:t>（盖章）</w:t>
      </w:r>
    </w:p>
    <w:p w:rsidR="00D369BC" w:rsidRDefault="00D369BC">
      <w:pPr>
        <w:pStyle w:val="KWBodytext"/>
        <w:framePr w:wrap="auto" w:yAlign="inline"/>
        <w:spacing w:after="0" w:line="360" w:lineRule="exact"/>
        <w:rPr>
          <w:rFonts w:ascii="宋体" w:eastAsia="宋体" w:hAnsi="宋体"/>
          <w:sz w:val="24"/>
          <w:szCs w:val="24"/>
        </w:rPr>
      </w:pPr>
    </w:p>
    <w:p w:rsidR="00D369BC" w:rsidRDefault="00D369BC">
      <w:pPr>
        <w:pStyle w:val="KWBodytext"/>
        <w:framePr w:wrap="auto" w:yAlign="inline"/>
        <w:spacing w:after="0" w:line="360" w:lineRule="exact"/>
        <w:rPr>
          <w:rFonts w:ascii="宋体" w:eastAsia="宋体" w:hAnsi="宋体"/>
          <w:sz w:val="24"/>
          <w:szCs w:val="24"/>
        </w:rPr>
      </w:pPr>
    </w:p>
    <w:p w:rsidR="00D369BC" w:rsidRDefault="00D369BC">
      <w:pPr>
        <w:pStyle w:val="KWBodytext"/>
        <w:framePr w:wrap="auto" w:yAlign="inline"/>
        <w:spacing w:after="0" w:line="360" w:lineRule="exact"/>
        <w:rPr>
          <w:rFonts w:ascii="宋体" w:eastAsia="宋体" w:hAnsi="宋体"/>
          <w:sz w:val="24"/>
          <w:szCs w:val="24"/>
        </w:rPr>
      </w:pPr>
    </w:p>
    <w:p w:rsidR="00D369BC" w:rsidRDefault="00D369BC">
      <w:pPr>
        <w:pStyle w:val="KWBodytext"/>
        <w:framePr w:wrap="auto" w:yAlign="inline"/>
        <w:spacing w:after="0" w:line="360" w:lineRule="exact"/>
        <w:rPr>
          <w:rFonts w:ascii="宋体" w:eastAsia="宋体" w:hAnsi="宋体"/>
          <w:sz w:val="24"/>
          <w:szCs w:val="24"/>
        </w:rPr>
      </w:pPr>
    </w:p>
    <w:p w:rsidR="00D369BC" w:rsidRDefault="00D369BC">
      <w:pPr>
        <w:pStyle w:val="KWBodytext"/>
        <w:framePr w:wrap="auto" w:yAlign="inline"/>
        <w:spacing w:after="0" w:line="360" w:lineRule="exact"/>
        <w:rPr>
          <w:rFonts w:ascii="宋体" w:eastAsia="宋体" w:hAnsi="宋体"/>
          <w:sz w:val="24"/>
          <w:szCs w:val="24"/>
        </w:rPr>
      </w:pPr>
    </w:p>
    <w:p w:rsidR="00D369BC" w:rsidRDefault="00D369BC">
      <w:pPr>
        <w:pStyle w:val="KWBodytext"/>
        <w:framePr w:wrap="auto" w:yAlign="inline"/>
        <w:spacing w:after="0" w:line="360" w:lineRule="exact"/>
        <w:rPr>
          <w:rFonts w:ascii="宋体" w:eastAsia="宋体" w:hAnsi="宋体"/>
          <w:sz w:val="24"/>
          <w:szCs w:val="24"/>
        </w:rPr>
      </w:pPr>
    </w:p>
    <w:p w:rsidR="00D369BC" w:rsidRDefault="00D369BC">
      <w:pPr>
        <w:pStyle w:val="KWBodytext"/>
        <w:framePr w:wrap="auto" w:yAlign="inline"/>
        <w:spacing w:after="0" w:line="360" w:lineRule="exact"/>
        <w:rPr>
          <w:rFonts w:ascii="宋体" w:eastAsia="宋体" w:hAnsi="宋体"/>
          <w:sz w:val="24"/>
          <w:szCs w:val="24"/>
        </w:rPr>
      </w:pPr>
    </w:p>
    <w:p w:rsidR="00D369BC" w:rsidRDefault="00F038A1">
      <w:pPr>
        <w:framePr w:wrap="auto" w:yAlign="inline"/>
        <w:spacing w:beforeLines="50" w:before="120" w:line="560" w:lineRule="exact"/>
        <w:ind w:firstLineChars="1690" w:firstLine="4732"/>
        <w:jc w:val="center"/>
        <w:rPr>
          <w:rFonts w:ascii="宋体" w:eastAsia="宋体" w:hAnsi="宋体"/>
          <w:sz w:val="28"/>
          <w:szCs w:val="28"/>
          <w:lang w:eastAsia="zh-CN"/>
        </w:rPr>
      </w:pPr>
      <w:r>
        <w:rPr>
          <w:rFonts w:ascii="宋体" w:eastAsia="宋体" w:hAnsi="宋体" w:hint="eastAsia"/>
          <w:sz w:val="28"/>
          <w:szCs w:val="28"/>
          <w:lang w:eastAsia="zh-CN"/>
        </w:rPr>
        <w:t>公司加盖公章</w:t>
      </w:r>
    </w:p>
    <w:p w:rsidR="00D369BC" w:rsidRDefault="00F038A1">
      <w:pPr>
        <w:framePr w:wrap="auto" w:yAlign="inline"/>
        <w:spacing w:beforeLines="50" w:before="120" w:line="560" w:lineRule="exact"/>
        <w:jc w:val="right"/>
        <w:rPr>
          <w:rFonts w:ascii="宋体" w:eastAsia="宋体" w:hAnsi="宋体"/>
          <w:sz w:val="28"/>
          <w:szCs w:val="28"/>
          <w:lang w:eastAsia="zh-CN"/>
        </w:rPr>
      </w:pPr>
      <w:r>
        <w:rPr>
          <w:rFonts w:ascii="宋体" w:eastAsia="宋体" w:hAnsi="宋体" w:hint="eastAsia"/>
          <w:sz w:val="28"/>
          <w:szCs w:val="28"/>
          <w:lang w:eastAsia="zh-CN"/>
        </w:rPr>
        <w:t xml:space="preserve"> 年          月         日</w:t>
      </w:r>
    </w:p>
    <w:p w:rsidR="00D369BC" w:rsidRDefault="00D369BC">
      <w:pPr>
        <w:pStyle w:val="KWBodytext"/>
        <w:framePr w:wrap="auto" w:yAlign="inline"/>
        <w:spacing w:after="0" w:line="360" w:lineRule="auto"/>
        <w:rPr>
          <w:rFonts w:ascii="宋体" w:eastAsia="宋体" w:hAnsi="宋体"/>
        </w:rPr>
      </w:pPr>
    </w:p>
    <w:sectPr w:rsidR="00D369BC">
      <w:pgSz w:w="11900" w:h="16840"/>
      <w:pgMar w:top="1474" w:right="2157" w:bottom="1531" w:left="2157" w:header="85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09C" w:rsidRDefault="0038209C">
      <w:pPr>
        <w:framePr w:wrap="around"/>
      </w:pPr>
      <w:r>
        <w:separator/>
      </w:r>
    </w:p>
  </w:endnote>
  <w:endnote w:type="continuationSeparator" w:id="0">
    <w:p w:rsidR="0038209C" w:rsidRDefault="0038209C">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ongti SC Regular">
    <w:altName w:val="微软雅黑"/>
    <w:charset w:val="50"/>
    <w:family w:val="auto"/>
    <w:pitch w:val="default"/>
    <w:sig w:usb0="00000000" w:usb1="00000000" w:usb2="00000010" w:usb3="00000000" w:csb0="0004009F" w:csb1="00000000"/>
  </w:font>
  <w:font w:name="Songti SC Bold">
    <w:altName w:val="微软雅黑"/>
    <w:charset w:val="50"/>
    <w:family w:val="auto"/>
    <w:pitch w:val="default"/>
    <w:sig w:usb0="00000000" w:usb1="0000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9BC" w:rsidRDefault="00F038A1">
    <w:pPr>
      <w:pStyle w:val="1"/>
      <w:framePr w:wrap="auto" w:yAlign="inline"/>
      <w:jc w:val="center"/>
    </w:pPr>
    <w:r>
      <w:rPr>
        <w:color w:val="525252"/>
      </w:rPr>
      <w:t xml:space="preserve"> </w:t>
    </w:r>
    <w:r>
      <w:rPr>
        <w:color w:val="525252"/>
      </w:rPr>
      <w:fldChar w:fldCharType="begin"/>
    </w:r>
    <w:r>
      <w:rPr>
        <w:color w:val="525252"/>
      </w:rPr>
      <w:instrText xml:space="preserve"> PAGE </w:instrText>
    </w:r>
    <w:r>
      <w:rPr>
        <w:color w:val="525252"/>
      </w:rPr>
      <w:fldChar w:fldCharType="separate"/>
    </w:r>
    <w:r w:rsidR="00711770">
      <w:rPr>
        <w:noProof/>
        <w:color w:val="525252"/>
      </w:rPr>
      <w:t>3</w:t>
    </w:r>
    <w:r>
      <w:rPr>
        <w:color w:val="52525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09C" w:rsidRDefault="0038209C">
      <w:pPr>
        <w:framePr w:wrap="around"/>
      </w:pPr>
      <w:r>
        <w:separator/>
      </w:r>
    </w:p>
  </w:footnote>
  <w:footnote w:type="continuationSeparator" w:id="0">
    <w:p w:rsidR="0038209C" w:rsidRDefault="0038209C">
      <w:pPr>
        <w:framePr w:wrap="around"/>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9BC" w:rsidRDefault="00D369BC">
    <w:pPr>
      <w:pStyle w:val="a8"/>
      <w:framePr w:wrap="auto"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C4F4F"/>
    <w:multiLevelType w:val="hybridMultilevel"/>
    <w:tmpl w:val="ACD053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5"/>
  <w:characterSpacingControl w:val="doNotCompress"/>
  <w:noLineBreaksAfter w:lang="zh-CN" w:val="([{«‘“⦅〈《「『【〔〖〘〝︵︷︹︻︽︿﹁﹃﹇﹙﹛﹝｢"/>
  <w:noLineBreaksBefore w:lang="zh-CN" w:val=")]}’”〉〕"/>
  <w:hdrShapeDefaults>
    <o:shapedefaults v:ext="edit" spidmax="6145"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
  <w:rsids>
    <w:rsidRoot w:val="00397919"/>
    <w:rsid w:val="00014B8A"/>
    <w:rsid w:val="00016276"/>
    <w:rsid w:val="00031C8F"/>
    <w:rsid w:val="000569ED"/>
    <w:rsid w:val="0006612E"/>
    <w:rsid w:val="0007131B"/>
    <w:rsid w:val="000F2A19"/>
    <w:rsid w:val="0012786E"/>
    <w:rsid w:val="00155964"/>
    <w:rsid w:val="00194A81"/>
    <w:rsid w:val="001B08EE"/>
    <w:rsid w:val="001D1256"/>
    <w:rsid w:val="001E0955"/>
    <w:rsid w:val="00220AC1"/>
    <w:rsid w:val="002B3E2A"/>
    <w:rsid w:val="002F5CAB"/>
    <w:rsid w:val="00301D2C"/>
    <w:rsid w:val="0038209C"/>
    <w:rsid w:val="00397919"/>
    <w:rsid w:val="00414F52"/>
    <w:rsid w:val="0049062A"/>
    <w:rsid w:val="004D2A88"/>
    <w:rsid w:val="004F57EF"/>
    <w:rsid w:val="00511BEE"/>
    <w:rsid w:val="00511F6C"/>
    <w:rsid w:val="005303A5"/>
    <w:rsid w:val="00537B4E"/>
    <w:rsid w:val="00555D41"/>
    <w:rsid w:val="005E3466"/>
    <w:rsid w:val="00602C2C"/>
    <w:rsid w:val="00603DEB"/>
    <w:rsid w:val="00646B2E"/>
    <w:rsid w:val="00651DDF"/>
    <w:rsid w:val="00661222"/>
    <w:rsid w:val="00666302"/>
    <w:rsid w:val="006A7EE2"/>
    <w:rsid w:val="006B2EB4"/>
    <w:rsid w:val="006B6166"/>
    <w:rsid w:val="006F01CD"/>
    <w:rsid w:val="00711770"/>
    <w:rsid w:val="007758BA"/>
    <w:rsid w:val="007B6B1D"/>
    <w:rsid w:val="00801FFA"/>
    <w:rsid w:val="00804A69"/>
    <w:rsid w:val="00805255"/>
    <w:rsid w:val="00873E12"/>
    <w:rsid w:val="008A2BA2"/>
    <w:rsid w:val="008B60F2"/>
    <w:rsid w:val="008C3FFE"/>
    <w:rsid w:val="009332EA"/>
    <w:rsid w:val="00955635"/>
    <w:rsid w:val="009645C3"/>
    <w:rsid w:val="00987A8C"/>
    <w:rsid w:val="009B1982"/>
    <w:rsid w:val="009E1527"/>
    <w:rsid w:val="00A21862"/>
    <w:rsid w:val="00A404F3"/>
    <w:rsid w:val="00A8655D"/>
    <w:rsid w:val="00AC53B5"/>
    <w:rsid w:val="00AD524B"/>
    <w:rsid w:val="00BD7C0D"/>
    <w:rsid w:val="00BE67A6"/>
    <w:rsid w:val="00C13B0E"/>
    <w:rsid w:val="00C57136"/>
    <w:rsid w:val="00CB1E00"/>
    <w:rsid w:val="00CC2830"/>
    <w:rsid w:val="00CC5533"/>
    <w:rsid w:val="00CF3727"/>
    <w:rsid w:val="00D231EC"/>
    <w:rsid w:val="00D32F10"/>
    <w:rsid w:val="00D369BC"/>
    <w:rsid w:val="00D44B9D"/>
    <w:rsid w:val="00DD3D43"/>
    <w:rsid w:val="00DF361E"/>
    <w:rsid w:val="00E05BA5"/>
    <w:rsid w:val="00E71373"/>
    <w:rsid w:val="00E73605"/>
    <w:rsid w:val="00E75DF8"/>
    <w:rsid w:val="00E76560"/>
    <w:rsid w:val="00E9083D"/>
    <w:rsid w:val="00E946C0"/>
    <w:rsid w:val="00F038A1"/>
    <w:rsid w:val="00F8459B"/>
    <w:rsid w:val="00F959AB"/>
    <w:rsid w:val="00FF76AE"/>
    <w:rsid w:val="02243C71"/>
    <w:rsid w:val="060454EF"/>
    <w:rsid w:val="0B7E526C"/>
    <w:rsid w:val="154150A4"/>
    <w:rsid w:val="185C1609"/>
    <w:rsid w:val="1AC81A2B"/>
    <w:rsid w:val="2171286E"/>
    <w:rsid w:val="29AE5B9F"/>
    <w:rsid w:val="2D8C5823"/>
    <w:rsid w:val="2DEE4832"/>
    <w:rsid w:val="2E495A00"/>
    <w:rsid w:val="2EC97540"/>
    <w:rsid w:val="38AD29B7"/>
    <w:rsid w:val="3C275EC1"/>
    <w:rsid w:val="436811B8"/>
    <w:rsid w:val="46350BBF"/>
    <w:rsid w:val="4816234B"/>
    <w:rsid w:val="4C361B19"/>
    <w:rsid w:val="502D6E76"/>
    <w:rsid w:val="53082235"/>
    <w:rsid w:val="551B5B74"/>
    <w:rsid w:val="5B56244E"/>
    <w:rsid w:val="60134C84"/>
    <w:rsid w:val="6EFD6214"/>
    <w:rsid w:val="724E3359"/>
    <w:rsid w:val="73CC122E"/>
    <w:rsid w:val="773D03A3"/>
    <w:rsid w:val="7CFF6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0" w:unhideWhenUsed="0"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framePr w:wrap="around" w:hAnchor="text" w:y="1"/>
    </w:pPr>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framePr w:wrap="around"/>
    </w:pPr>
  </w:style>
  <w:style w:type="paragraph" w:styleId="a4">
    <w:name w:val="Balloon Text"/>
    <w:basedOn w:val="a"/>
    <w:link w:val="Char"/>
    <w:qFormat/>
    <w:pPr>
      <w:framePr w:wrap="around"/>
    </w:pPr>
    <w:rPr>
      <w:sz w:val="18"/>
      <w:szCs w:val="18"/>
    </w:rPr>
  </w:style>
  <w:style w:type="paragraph" w:styleId="a5">
    <w:name w:val="footer"/>
    <w:basedOn w:val="a"/>
    <w:link w:val="Char0"/>
    <w:qFormat/>
    <w:pPr>
      <w:framePr w:wrap="around"/>
      <w:tabs>
        <w:tab w:val="center" w:pos="4153"/>
        <w:tab w:val="right" w:pos="8306"/>
      </w:tabs>
      <w:snapToGrid w:val="0"/>
    </w:pPr>
    <w:rPr>
      <w:sz w:val="18"/>
      <w:szCs w:val="18"/>
    </w:rPr>
  </w:style>
  <w:style w:type="paragraph" w:styleId="a6">
    <w:name w:val="header"/>
    <w:basedOn w:val="a"/>
    <w:link w:val="Char1"/>
    <w:qFormat/>
    <w:pPr>
      <w:framePr w:wrap="around"/>
      <w:pBdr>
        <w:bottom w:val="single" w:sz="6" w:space="1" w:color="auto"/>
      </w:pBdr>
      <w:tabs>
        <w:tab w:val="center" w:pos="4153"/>
        <w:tab w:val="right" w:pos="8306"/>
      </w:tabs>
      <w:snapToGrid w:val="0"/>
      <w:jc w:val="center"/>
    </w:pPr>
    <w:rPr>
      <w:sz w:val="18"/>
      <w:szCs w:val="18"/>
    </w:rPr>
  </w:style>
  <w:style w:type="character" w:styleId="a7">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8">
    <w:name w:val="页眉与页脚"/>
    <w:qFormat/>
    <w:pPr>
      <w:framePr w:wrap="around" w:hAnchor="text" w:y="1"/>
      <w:tabs>
        <w:tab w:val="right" w:pos="9020"/>
      </w:tabs>
    </w:pPr>
    <w:rPr>
      <w:rFonts w:ascii="Helvetica" w:eastAsia="Arial Unicode MS" w:hAnsi="Helvetica" w:cs="Arial Unicode MS"/>
      <w:color w:val="000000"/>
      <w:sz w:val="24"/>
      <w:szCs w:val="24"/>
    </w:rPr>
  </w:style>
  <w:style w:type="paragraph" w:customStyle="1" w:styleId="1">
    <w:name w:val="页脚1"/>
    <w:qFormat/>
    <w:pPr>
      <w:framePr w:wrap="around" w:hAnchor="text" w:y="1"/>
      <w:widowControl w:val="0"/>
      <w:tabs>
        <w:tab w:val="center" w:pos="4153"/>
        <w:tab w:val="right" w:pos="8306"/>
      </w:tabs>
    </w:pPr>
    <w:rPr>
      <w:rFonts w:eastAsia="Arial Unicode MS" w:cs="Arial Unicode MS"/>
      <w:color w:val="000000"/>
      <w:kern w:val="2"/>
      <w:sz w:val="18"/>
      <w:szCs w:val="18"/>
      <w:u w:color="000000"/>
    </w:rPr>
  </w:style>
  <w:style w:type="paragraph" w:customStyle="1" w:styleId="A9">
    <w:name w:val="正文 A"/>
    <w:qFormat/>
    <w:pPr>
      <w:framePr w:wrap="around" w:hAnchor="text" w:y="1"/>
      <w:widowControl w:val="0"/>
      <w:jc w:val="both"/>
    </w:pPr>
    <w:rPr>
      <w:rFonts w:eastAsia="Times New Roman"/>
      <w:color w:val="000000"/>
      <w:kern w:val="2"/>
      <w:sz w:val="24"/>
      <w:szCs w:val="24"/>
      <w:u w:color="000000"/>
    </w:rPr>
  </w:style>
  <w:style w:type="character" w:customStyle="1" w:styleId="10">
    <w:name w:val="页码1"/>
    <w:qFormat/>
    <w:rPr>
      <w:lang w:val="zh-TW" w:eastAsia="zh-TW"/>
    </w:rPr>
  </w:style>
  <w:style w:type="paragraph" w:customStyle="1" w:styleId="11">
    <w:name w:val="标题 11"/>
    <w:next w:val="A9"/>
    <w:qFormat/>
    <w:pPr>
      <w:keepNext/>
      <w:keepLines/>
      <w:framePr w:wrap="around" w:hAnchor="text" w:y="1"/>
      <w:widowControl w:val="0"/>
      <w:tabs>
        <w:tab w:val="left" w:pos="3515"/>
      </w:tabs>
      <w:spacing w:before="340" w:after="330" w:line="578" w:lineRule="auto"/>
      <w:jc w:val="both"/>
      <w:outlineLvl w:val="0"/>
    </w:pPr>
    <w:rPr>
      <w:rFonts w:ascii="Arial Unicode MS" w:eastAsia="Times New Roman" w:hAnsi="Arial Unicode MS" w:cs="Arial Unicode MS" w:hint="eastAsia"/>
      <w:b/>
      <w:bCs/>
      <w:color w:val="000000"/>
      <w:kern w:val="44"/>
      <w:sz w:val="44"/>
      <w:szCs w:val="44"/>
      <w:u w:color="000000"/>
    </w:rPr>
  </w:style>
  <w:style w:type="paragraph" w:customStyle="1" w:styleId="12">
    <w:name w:val="正文文本1"/>
    <w:qFormat/>
    <w:pPr>
      <w:framePr w:wrap="around" w:hAnchor="text" w:y="1"/>
      <w:spacing w:after="240"/>
      <w:ind w:firstLine="1440"/>
    </w:pPr>
    <w:rPr>
      <w:rFonts w:eastAsia="Times New Roman"/>
      <w:color w:val="000000"/>
      <w:sz w:val="24"/>
      <w:szCs w:val="24"/>
      <w:u w:color="000000"/>
    </w:rPr>
  </w:style>
  <w:style w:type="paragraph" w:customStyle="1" w:styleId="21">
    <w:name w:val="标题 21"/>
    <w:next w:val="12"/>
    <w:qFormat/>
    <w:pPr>
      <w:framePr w:wrap="around" w:hAnchor="text" w:y="1"/>
      <w:tabs>
        <w:tab w:val="left" w:pos="680"/>
      </w:tabs>
      <w:spacing w:after="240"/>
      <w:outlineLvl w:val="1"/>
    </w:pPr>
    <w:rPr>
      <w:rFonts w:eastAsia="Times New Roman"/>
      <w:color w:val="000000"/>
      <w:sz w:val="24"/>
      <w:szCs w:val="24"/>
      <w:u w:val="single" w:color="000000"/>
    </w:rPr>
  </w:style>
  <w:style w:type="paragraph" w:customStyle="1" w:styleId="aa">
    <w:name w:val="默认"/>
    <w:qFormat/>
    <w:pPr>
      <w:framePr w:wrap="around" w:hAnchor="text" w:y="1"/>
    </w:pPr>
    <w:rPr>
      <w:rFonts w:ascii="Helvetica" w:eastAsia="Helvetica" w:hAnsi="Helvetica" w:cs="Helvetica"/>
      <w:color w:val="000000"/>
      <w:sz w:val="22"/>
      <w:szCs w:val="22"/>
    </w:rPr>
  </w:style>
  <w:style w:type="paragraph" w:customStyle="1" w:styleId="KWBodytext">
    <w:name w:val="K&amp;W Body text"/>
    <w:qFormat/>
    <w:pPr>
      <w:framePr w:wrap="around" w:hAnchor="text" w:y="1"/>
      <w:spacing w:after="280" w:line="240" w:lineRule="atLeast"/>
      <w:jc w:val="both"/>
    </w:pPr>
    <w:rPr>
      <w:rFonts w:ascii="Arial" w:eastAsia="Arial" w:hAnsi="Arial" w:cs="Arial"/>
      <w:color w:val="000000"/>
      <w:u w:color="000000"/>
    </w:rPr>
  </w:style>
  <w:style w:type="character" w:customStyle="1" w:styleId="Char1">
    <w:name w:val="页眉 Char"/>
    <w:basedOn w:val="a0"/>
    <w:link w:val="a6"/>
    <w:qFormat/>
    <w:rPr>
      <w:rFonts w:eastAsia="Arial Unicode MS"/>
      <w:sz w:val="18"/>
      <w:szCs w:val="18"/>
      <w:lang w:eastAsia="en-US"/>
    </w:rPr>
  </w:style>
  <w:style w:type="character" w:customStyle="1" w:styleId="Char0">
    <w:name w:val="页脚 Char"/>
    <w:basedOn w:val="a0"/>
    <w:link w:val="a5"/>
    <w:qFormat/>
    <w:rPr>
      <w:rFonts w:eastAsia="Arial Unicode MS"/>
      <w:sz w:val="18"/>
      <w:szCs w:val="18"/>
      <w:lang w:eastAsia="en-US"/>
    </w:rPr>
  </w:style>
  <w:style w:type="character" w:customStyle="1" w:styleId="Char">
    <w:name w:val="批注框文本 Char"/>
    <w:basedOn w:val="a0"/>
    <w:link w:val="a4"/>
    <w:qFormat/>
    <w:rPr>
      <w:rFonts w:eastAsia="Arial Unicode MS"/>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0" w:unhideWhenUsed="0"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framePr w:wrap="around" w:hAnchor="text" w:y="1"/>
    </w:pPr>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framePr w:wrap="around"/>
    </w:pPr>
  </w:style>
  <w:style w:type="paragraph" w:styleId="a4">
    <w:name w:val="Balloon Text"/>
    <w:basedOn w:val="a"/>
    <w:link w:val="Char"/>
    <w:qFormat/>
    <w:pPr>
      <w:framePr w:wrap="around"/>
    </w:pPr>
    <w:rPr>
      <w:sz w:val="18"/>
      <w:szCs w:val="18"/>
    </w:rPr>
  </w:style>
  <w:style w:type="paragraph" w:styleId="a5">
    <w:name w:val="footer"/>
    <w:basedOn w:val="a"/>
    <w:link w:val="Char0"/>
    <w:qFormat/>
    <w:pPr>
      <w:framePr w:wrap="around"/>
      <w:tabs>
        <w:tab w:val="center" w:pos="4153"/>
        <w:tab w:val="right" w:pos="8306"/>
      </w:tabs>
      <w:snapToGrid w:val="0"/>
    </w:pPr>
    <w:rPr>
      <w:sz w:val="18"/>
      <w:szCs w:val="18"/>
    </w:rPr>
  </w:style>
  <w:style w:type="paragraph" w:styleId="a6">
    <w:name w:val="header"/>
    <w:basedOn w:val="a"/>
    <w:link w:val="Char1"/>
    <w:qFormat/>
    <w:pPr>
      <w:framePr w:wrap="around"/>
      <w:pBdr>
        <w:bottom w:val="single" w:sz="6" w:space="1" w:color="auto"/>
      </w:pBdr>
      <w:tabs>
        <w:tab w:val="center" w:pos="4153"/>
        <w:tab w:val="right" w:pos="8306"/>
      </w:tabs>
      <w:snapToGrid w:val="0"/>
      <w:jc w:val="center"/>
    </w:pPr>
    <w:rPr>
      <w:sz w:val="18"/>
      <w:szCs w:val="18"/>
    </w:rPr>
  </w:style>
  <w:style w:type="character" w:styleId="a7">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8">
    <w:name w:val="页眉与页脚"/>
    <w:qFormat/>
    <w:pPr>
      <w:framePr w:wrap="around" w:hAnchor="text" w:y="1"/>
      <w:tabs>
        <w:tab w:val="right" w:pos="9020"/>
      </w:tabs>
    </w:pPr>
    <w:rPr>
      <w:rFonts w:ascii="Helvetica" w:eastAsia="Arial Unicode MS" w:hAnsi="Helvetica" w:cs="Arial Unicode MS"/>
      <w:color w:val="000000"/>
      <w:sz w:val="24"/>
      <w:szCs w:val="24"/>
    </w:rPr>
  </w:style>
  <w:style w:type="paragraph" w:customStyle="1" w:styleId="1">
    <w:name w:val="页脚1"/>
    <w:qFormat/>
    <w:pPr>
      <w:framePr w:wrap="around" w:hAnchor="text" w:y="1"/>
      <w:widowControl w:val="0"/>
      <w:tabs>
        <w:tab w:val="center" w:pos="4153"/>
        <w:tab w:val="right" w:pos="8306"/>
      </w:tabs>
    </w:pPr>
    <w:rPr>
      <w:rFonts w:eastAsia="Arial Unicode MS" w:cs="Arial Unicode MS"/>
      <w:color w:val="000000"/>
      <w:kern w:val="2"/>
      <w:sz w:val="18"/>
      <w:szCs w:val="18"/>
      <w:u w:color="000000"/>
    </w:rPr>
  </w:style>
  <w:style w:type="paragraph" w:customStyle="1" w:styleId="A9">
    <w:name w:val="正文 A"/>
    <w:qFormat/>
    <w:pPr>
      <w:framePr w:wrap="around" w:hAnchor="text" w:y="1"/>
      <w:widowControl w:val="0"/>
      <w:jc w:val="both"/>
    </w:pPr>
    <w:rPr>
      <w:rFonts w:eastAsia="Times New Roman"/>
      <w:color w:val="000000"/>
      <w:kern w:val="2"/>
      <w:sz w:val="24"/>
      <w:szCs w:val="24"/>
      <w:u w:color="000000"/>
    </w:rPr>
  </w:style>
  <w:style w:type="character" w:customStyle="1" w:styleId="10">
    <w:name w:val="页码1"/>
    <w:qFormat/>
    <w:rPr>
      <w:lang w:val="zh-TW" w:eastAsia="zh-TW"/>
    </w:rPr>
  </w:style>
  <w:style w:type="paragraph" w:customStyle="1" w:styleId="11">
    <w:name w:val="标题 11"/>
    <w:next w:val="A9"/>
    <w:qFormat/>
    <w:pPr>
      <w:keepNext/>
      <w:keepLines/>
      <w:framePr w:wrap="around" w:hAnchor="text" w:y="1"/>
      <w:widowControl w:val="0"/>
      <w:tabs>
        <w:tab w:val="left" w:pos="3515"/>
      </w:tabs>
      <w:spacing w:before="340" w:after="330" w:line="578" w:lineRule="auto"/>
      <w:jc w:val="both"/>
      <w:outlineLvl w:val="0"/>
    </w:pPr>
    <w:rPr>
      <w:rFonts w:ascii="Arial Unicode MS" w:eastAsia="Times New Roman" w:hAnsi="Arial Unicode MS" w:cs="Arial Unicode MS" w:hint="eastAsia"/>
      <w:b/>
      <w:bCs/>
      <w:color w:val="000000"/>
      <w:kern w:val="44"/>
      <w:sz w:val="44"/>
      <w:szCs w:val="44"/>
      <w:u w:color="000000"/>
    </w:rPr>
  </w:style>
  <w:style w:type="paragraph" w:customStyle="1" w:styleId="12">
    <w:name w:val="正文文本1"/>
    <w:qFormat/>
    <w:pPr>
      <w:framePr w:wrap="around" w:hAnchor="text" w:y="1"/>
      <w:spacing w:after="240"/>
      <w:ind w:firstLine="1440"/>
    </w:pPr>
    <w:rPr>
      <w:rFonts w:eastAsia="Times New Roman"/>
      <w:color w:val="000000"/>
      <w:sz w:val="24"/>
      <w:szCs w:val="24"/>
      <w:u w:color="000000"/>
    </w:rPr>
  </w:style>
  <w:style w:type="paragraph" w:customStyle="1" w:styleId="21">
    <w:name w:val="标题 21"/>
    <w:next w:val="12"/>
    <w:qFormat/>
    <w:pPr>
      <w:framePr w:wrap="around" w:hAnchor="text" w:y="1"/>
      <w:tabs>
        <w:tab w:val="left" w:pos="680"/>
      </w:tabs>
      <w:spacing w:after="240"/>
      <w:outlineLvl w:val="1"/>
    </w:pPr>
    <w:rPr>
      <w:rFonts w:eastAsia="Times New Roman"/>
      <w:color w:val="000000"/>
      <w:sz w:val="24"/>
      <w:szCs w:val="24"/>
      <w:u w:val="single" w:color="000000"/>
    </w:rPr>
  </w:style>
  <w:style w:type="paragraph" w:customStyle="1" w:styleId="aa">
    <w:name w:val="默认"/>
    <w:qFormat/>
    <w:pPr>
      <w:framePr w:wrap="around" w:hAnchor="text" w:y="1"/>
    </w:pPr>
    <w:rPr>
      <w:rFonts w:ascii="Helvetica" w:eastAsia="Helvetica" w:hAnsi="Helvetica" w:cs="Helvetica"/>
      <w:color w:val="000000"/>
      <w:sz w:val="22"/>
      <w:szCs w:val="22"/>
    </w:rPr>
  </w:style>
  <w:style w:type="paragraph" w:customStyle="1" w:styleId="KWBodytext">
    <w:name w:val="K&amp;W Body text"/>
    <w:qFormat/>
    <w:pPr>
      <w:framePr w:wrap="around" w:hAnchor="text" w:y="1"/>
      <w:spacing w:after="280" w:line="240" w:lineRule="atLeast"/>
      <w:jc w:val="both"/>
    </w:pPr>
    <w:rPr>
      <w:rFonts w:ascii="Arial" w:eastAsia="Arial" w:hAnsi="Arial" w:cs="Arial"/>
      <w:color w:val="000000"/>
      <w:u w:color="000000"/>
    </w:rPr>
  </w:style>
  <w:style w:type="character" w:customStyle="1" w:styleId="Char1">
    <w:name w:val="页眉 Char"/>
    <w:basedOn w:val="a0"/>
    <w:link w:val="a6"/>
    <w:qFormat/>
    <w:rPr>
      <w:rFonts w:eastAsia="Arial Unicode MS"/>
      <w:sz w:val="18"/>
      <w:szCs w:val="18"/>
      <w:lang w:eastAsia="en-US"/>
    </w:rPr>
  </w:style>
  <w:style w:type="character" w:customStyle="1" w:styleId="Char0">
    <w:name w:val="页脚 Char"/>
    <w:basedOn w:val="a0"/>
    <w:link w:val="a5"/>
    <w:qFormat/>
    <w:rPr>
      <w:rFonts w:eastAsia="Arial Unicode MS"/>
      <w:sz w:val="18"/>
      <w:szCs w:val="18"/>
      <w:lang w:eastAsia="en-US"/>
    </w:rPr>
  </w:style>
  <w:style w:type="character" w:customStyle="1" w:styleId="Char">
    <w:name w:val="批注框文本 Char"/>
    <w:basedOn w:val="a0"/>
    <w:link w:val="a4"/>
    <w:qFormat/>
    <w:rPr>
      <w:rFonts w:eastAsia="Arial Unicode M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qbao.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459</Words>
  <Characters>2617</Characters>
  <Application>Microsoft Office Word</Application>
  <DocSecurity>0</DocSecurity>
  <Lines>21</Lines>
  <Paragraphs>6</Paragraphs>
  <ScaleCrop>false</ScaleCrop>
  <Company>Sky123.Org</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King &amp; Wood Mallesons</cp:lastModifiedBy>
  <cp:revision>48</cp:revision>
  <cp:lastPrinted>2017-06-05T08:15:00Z</cp:lastPrinted>
  <dcterms:created xsi:type="dcterms:W3CDTF">2017-06-05T08:08:00Z</dcterms:created>
  <dcterms:modified xsi:type="dcterms:W3CDTF">2017-08-10T03:35:00Z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
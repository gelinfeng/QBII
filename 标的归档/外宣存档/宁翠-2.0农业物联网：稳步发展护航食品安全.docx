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3A6" w:rsidRDefault="00BF53A6" w:rsidP="00BF53A6">
      <w:pPr>
        <w:pStyle w:val="1"/>
        <w:jc w:val="center"/>
      </w:pPr>
      <w:r>
        <w:rPr>
          <w:rFonts w:hint="eastAsia"/>
        </w:rPr>
        <w:t>农业物联网：</w:t>
      </w:r>
      <w:r w:rsidR="00994246">
        <w:rPr>
          <w:rFonts w:hint="eastAsia"/>
        </w:rPr>
        <w:t>稳步发展</w:t>
      </w:r>
      <w:r>
        <w:t>护航食品安全</w:t>
      </w:r>
    </w:p>
    <w:p w:rsidR="00BF53A6" w:rsidRPr="00BF53A6" w:rsidRDefault="00BF53A6" w:rsidP="00BF53A6"/>
    <w:p w:rsidR="0091171D" w:rsidRDefault="0091171D" w:rsidP="00EA325C">
      <w:pPr>
        <w:pStyle w:val="a3"/>
        <w:spacing w:before="240"/>
      </w:pPr>
      <w:r>
        <w:rPr>
          <w:rFonts w:hint="eastAsia"/>
        </w:rPr>
        <w:t>今年</w:t>
      </w:r>
      <w:r>
        <w:rPr>
          <w:rFonts w:hint="eastAsia"/>
        </w:rPr>
        <w:t>7</w:t>
      </w:r>
      <w:r>
        <w:rPr>
          <w:rFonts w:hint="eastAsia"/>
        </w:rPr>
        <w:t>月末</w:t>
      </w:r>
      <w:r>
        <w:t>，麦当劳</w:t>
      </w:r>
      <w:r>
        <w:rPr>
          <w:rFonts w:hint="eastAsia"/>
        </w:rPr>
        <w:t>冰激凌</w:t>
      </w:r>
      <w:r>
        <w:t>槽发霉</w:t>
      </w:r>
      <w:r>
        <w:rPr>
          <w:rFonts w:hint="eastAsia"/>
        </w:rPr>
        <w:t>发黑</w:t>
      </w:r>
      <w:r w:rsidR="007E2609">
        <w:rPr>
          <w:rFonts w:hint="eastAsia"/>
        </w:rPr>
        <w:t>的丑闻</w:t>
      </w:r>
      <w:r w:rsidR="007557FB">
        <w:rPr>
          <w:rFonts w:hint="eastAsia"/>
        </w:rPr>
        <w:t>事件</w:t>
      </w:r>
      <w:r w:rsidR="007E2609">
        <w:t>，</w:t>
      </w:r>
      <w:r w:rsidR="00897E98">
        <w:rPr>
          <w:rFonts w:hint="eastAsia"/>
        </w:rPr>
        <w:t>把</w:t>
      </w:r>
      <w:r w:rsidR="007E2609">
        <w:t>食品安全问题</w:t>
      </w:r>
      <w:r w:rsidR="00897E98">
        <w:rPr>
          <w:rFonts w:hint="eastAsia"/>
        </w:rPr>
        <w:t>推向了</w:t>
      </w:r>
      <w:r w:rsidR="00897E98">
        <w:t>大众</w:t>
      </w:r>
      <w:r w:rsidR="007E2609">
        <w:t>舆论</w:t>
      </w:r>
      <w:r w:rsidR="00897E98">
        <w:rPr>
          <w:rFonts w:hint="eastAsia"/>
        </w:rPr>
        <w:t>的</w:t>
      </w:r>
      <w:r w:rsidR="00897E98">
        <w:t>风口浪尖</w:t>
      </w:r>
      <w:r w:rsidR="007E2609">
        <w:t>。</w:t>
      </w:r>
      <w:r w:rsidR="00AC0CEE">
        <w:rPr>
          <w:rFonts w:hint="eastAsia"/>
        </w:rPr>
        <w:t>民以食为天</w:t>
      </w:r>
      <w:r w:rsidR="00AC0CEE">
        <w:t>，</w:t>
      </w:r>
      <w:r w:rsidR="002574F8">
        <w:rPr>
          <w:rFonts w:hint="eastAsia"/>
        </w:rPr>
        <w:t>如何</w:t>
      </w:r>
      <w:r w:rsidR="00897E98">
        <w:rPr>
          <w:rFonts w:hint="eastAsia"/>
        </w:rPr>
        <w:t>实现</w:t>
      </w:r>
      <w:r w:rsidR="00897E98">
        <w:t>食品源头可</w:t>
      </w:r>
      <w:r w:rsidR="002574F8">
        <w:t>追溯</w:t>
      </w:r>
      <w:r w:rsidR="00897E98">
        <w:rPr>
          <w:rFonts w:hint="eastAsia"/>
        </w:rPr>
        <w:t>成为了</w:t>
      </w:r>
      <w:r w:rsidR="00897E98">
        <w:t>消费者吃得安心的关键</w:t>
      </w:r>
      <w:r w:rsidR="00020A2F">
        <w:t>，而这</w:t>
      </w:r>
      <w:r w:rsidR="0005401F">
        <w:rPr>
          <w:rFonts w:hint="eastAsia"/>
        </w:rPr>
        <w:t>一</w:t>
      </w:r>
      <w:r w:rsidR="0005401F">
        <w:t>需求也让</w:t>
      </w:r>
      <w:r w:rsidR="007557FB">
        <w:rPr>
          <w:rFonts w:hint="eastAsia"/>
        </w:rPr>
        <w:t>农业物联网</w:t>
      </w:r>
      <w:r w:rsidR="00020A2F">
        <w:t>成</w:t>
      </w:r>
      <w:r w:rsidR="0005401F">
        <w:rPr>
          <w:rFonts w:hint="eastAsia"/>
        </w:rPr>
        <w:t>为</w:t>
      </w:r>
      <w:r w:rsidR="00020A2F">
        <w:t>了热门</w:t>
      </w:r>
      <w:r w:rsidR="002B5260" w:rsidRPr="009866A2">
        <w:rPr>
          <w:rFonts w:hint="eastAsia"/>
        </w:rPr>
        <w:t>行</w:t>
      </w:r>
      <w:r w:rsidR="003740FF" w:rsidRPr="009866A2">
        <w:rPr>
          <w:rFonts w:hint="eastAsia"/>
        </w:rPr>
        <w:t>业</w:t>
      </w:r>
      <w:r w:rsidR="00020A2F">
        <w:t>。</w:t>
      </w:r>
      <w:r w:rsidR="00020A2F" w:rsidRPr="00020A2F">
        <w:rPr>
          <w:rFonts w:hint="eastAsia"/>
        </w:rPr>
        <w:t>近年来，被誉为最后的</w:t>
      </w:r>
      <w:r w:rsidR="007557FB">
        <w:rPr>
          <w:rFonts w:hint="eastAsia"/>
        </w:rPr>
        <w:t>“</w:t>
      </w:r>
      <w:r w:rsidR="007557FB" w:rsidRPr="00020A2F">
        <w:rPr>
          <w:rFonts w:hint="eastAsia"/>
        </w:rPr>
        <w:t>电商蓝海</w:t>
      </w:r>
      <w:r w:rsidR="007557FB">
        <w:rPr>
          <w:rFonts w:hint="eastAsia"/>
        </w:rPr>
        <w:t>”</w:t>
      </w:r>
      <w:r w:rsidR="00020A2F" w:rsidRPr="00020A2F">
        <w:rPr>
          <w:rFonts w:hint="eastAsia"/>
        </w:rPr>
        <w:t>的农产品电子商务发展迅速</w:t>
      </w:r>
      <w:r w:rsidR="00454D55">
        <w:rPr>
          <w:rFonts w:hint="eastAsia"/>
        </w:rPr>
        <w:t>，</w:t>
      </w:r>
      <w:r w:rsidR="00020A2F" w:rsidRPr="00020A2F">
        <w:rPr>
          <w:rFonts w:hint="eastAsia"/>
        </w:rPr>
        <w:t>截至</w:t>
      </w:r>
      <w:r w:rsidR="00020A2F" w:rsidRPr="00020A2F">
        <w:rPr>
          <w:rFonts w:hint="eastAsia"/>
        </w:rPr>
        <w:t>201</w:t>
      </w:r>
      <w:r w:rsidR="00E20242">
        <w:t>6</w:t>
      </w:r>
      <w:r w:rsidR="00020A2F" w:rsidRPr="00020A2F">
        <w:rPr>
          <w:rFonts w:hint="eastAsia"/>
        </w:rPr>
        <w:t>年底，全国农产品电子商务平台</w:t>
      </w:r>
      <w:r w:rsidR="007557FB">
        <w:rPr>
          <w:rFonts w:hint="eastAsia"/>
        </w:rPr>
        <w:t>、食品</w:t>
      </w:r>
      <w:r w:rsidR="007557FB">
        <w:t>溯源平台</w:t>
      </w:r>
      <w:r w:rsidR="007557FB">
        <w:rPr>
          <w:rFonts w:hint="eastAsia"/>
        </w:rPr>
        <w:t>已超</w:t>
      </w:r>
      <w:r w:rsidR="00E20242">
        <w:t>6</w:t>
      </w:r>
      <w:r w:rsidR="00020A2F" w:rsidRPr="00020A2F">
        <w:rPr>
          <w:rFonts w:hint="eastAsia"/>
        </w:rPr>
        <w:t>000</w:t>
      </w:r>
      <w:r w:rsidR="00020A2F" w:rsidRPr="00020A2F">
        <w:rPr>
          <w:rFonts w:hint="eastAsia"/>
        </w:rPr>
        <w:t>家，出现了顺丰优选、</w:t>
      </w:r>
      <w:r w:rsidR="007557FB">
        <w:rPr>
          <w:rFonts w:hint="eastAsia"/>
        </w:rPr>
        <w:t>阿里（农用地、商住地、工业地）、慧云</w:t>
      </w:r>
      <w:r w:rsidR="007557FB">
        <w:t>信息技术、智能物联网、</w:t>
      </w:r>
      <w:r w:rsidR="007557FB">
        <w:rPr>
          <w:rFonts w:hint="eastAsia"/>
        </w:rPr>
        <w:t>宁翠</w:t>
      </w:r>
      <w:bookmarkStart w:id="0" w:name="_GoBack"/>
      <w:bookmarkEnd w:id="0"/>
      <w:r w:rsidR="007557FB">
        <w:rPr>
          <w:rFonts w:hint="eastAsia"/>
        </w:rPr>
        <w:t>科技</w:t>
      </w:r>
      <w:r w:rsidR="007557FB">
        <w:t>、</w:t>
      </w:r>
      <w:r w:rsidR="00020A2F" w:rsidRPr="00020A2F">
        <w:rPr>
          <w:rFonts w:hint="eastAsia"/>
        </w:rPr>
        <w:t>重庆（农用地、商住地、工业地）农产品集团等一大批优秀的农产品电商</w:t>
      </w:r>
      <w:r w:rsidR="007557FB">
        <w:rPr>
          <w:rFonts w:hint="eastAsia"/>
        </w:rPr>
        <w:t>、</w:t>
      </w:r>
      <w:r w:rsidR="007557FB">
        <w:t>农业物联网企业</w:t>
      </w:r>
      <w:r w:rsidR="00020A2F" w:rsidRPr="00020A2F">
        <w:rPr>
          <w:rFonts w:hint="eastAsia"/>
        </w:rPr>
        <w:t>。</w:t>
      </w:r>
      <w:r w:rsidR="007557FB">
        <w:rPr>
          <w:rFonts w:hint="eastAsia"/>
        </w:rPr>
        <w:t>《</w:t>
      </w:r>
      <w:r w:rsidR="007557FB" w:rsidRPr="007557FB">
        <w:rPr>
          <w:rFonts w:hint="eastAsia"/>
        </w:rPr>
        <w:t>2016</w:t>
      </w:r>
      <w:r w:rsidR="007557FB" w:rsidRPr="007557FB">
        <w:rPr>
          <w:rFonts w:hint="eastAsia"/>
        </w:rPr>
        <w:t>年农业物联网调研及发展前景分析报告</w:t>
      </w:r>
      <w:r w:rsidR="007557FB">
        <w:rPr>
          <w:rFonts w:hint="eastAsia"/>
        </w:rPr>
        <w:t>》指出</w:t>
      </w:r>
      <w:r w:rsidR="0005401F">
        <w:rPr>
          <w:rFonts w:hint="eastAsia"/>
        </w:rPr>
        <w:t>，</w:t>
      </w:r>
      <w:r w:rsidR="007557FB">
        <w:rPr>
          <w:rFonts w:hint="eastAsia"/>
        </w:rPr>
        <w:t>农业</w:t>
      </w:r>
      <w:r w:rsidR="007557FB" w:rsidRPr="007557FB">
        <w:rPr>
          <w:rFonts w:hint="eastAsia"/>
        </w:rPr>
        <w:t>物联网市场潜力巨大，</w:t>
      </w:r>
      <w:r w:rsidR="0005401F">
        <w:rPr>
          <w:rFonts w:hint="eastAsia"/>
        </w:rPr>
        <w:t>早在</w:t>
      </w:r>
      <w:r w:rsidR="007557FB">
        <w:rPr>
          <w:rFonts w:hint="eastAsia"/>
        </w:rPr>
        <w:t>2013</w:t>
      </w:r>
      <w:r w:rsidR="0005401F">
        <w:rPr>
          <w:rFonts w:hint="eastAsia"/>
        </w:rPr>
        <w:t>年</w:t>
      </w:r>
      <w:r w:rsidR="007557FB" w:rsidRPr="007557FB">
        <w:rPr>
          <w:rFonts w:hint="eastAsia"/>
        </w:rPr>
        <w:t>我国物联网产业市场规模</w:t>
      </w:r>
      <w:r w:rsidR="0005401F">
        <w:rPr>
          <w:rFonts w:hint="eastAsia"/>
        </w:rPr>
        <w:t>就已</w:t>
      </w:r>
      <w:r w:rsidR="007557FB" w:rsidRPr="007557FB">
        <w:rPr>
          <w:rFonts w:hint="eastAsia"/>
        </w:rPr>
        <w:t>达</w:t>
      </w:r>
      <w:r w:rsidR="007557FB">
        <w:t>5000</w:t>
      </w:r>
      <w:r w:rsidR="007557FB" w:rsidRPr="007557FB">
        <w:rPr>
          <w:rFonts w:hint="eastAsia"/>
        </w:rPr>
        <w:t>亿元，</w:t>
      </w:r>
      <w:r w:rsidR="00454D55">
        <w:rPr>
          <w:rFonts w:hint="eastAsia"/>
        </w:rPr>
        <w:t>预计今年底</w:t>
      </w:r>
      <w:r w:rsidR="007557FB">
        <w:rPr>
          <w:rFonts w:hint="eastAsia"/>
        </w:rPr>
        <w:t>将</w:t>
      </w:r>
      <w:r w:rsidR="007557FB">
        <w:t>达</w:t>
      </w:r>
      <w:r w:rsidR="007557FB">
        <w:rPr>
          <w:rFonts w:hint="eastAsia"/>
        </w:rPr>
        <w:t>万亿</w:t>
      </w:r>
      <w:r w:rsidR="007557FB" w:rsidRPr="007557FB">
        <w:rPr>
          <w:rFonts w:hint="eastAsia"/>
        </w:rPr>
        <w:t>。</w:t>
      </w:r>
    </w:p>
    <w:p w:rsidR="00E20242" w:rsidRDefault="00E20242" w:rsidP="00EA325C">
      <w:pPr>
        <w:pStyle w:val="a4"/>
      </w:pPr>
      <w:r>
        <w:rPr>
          <w:rFonts w:hint="eastAsia"/>
        </w:rPr>
        <w:t>追本溯源</w:t>
      </w:r>
      <w:r>
        <w:t>，</w:t>
      </w:r>
      <w:r w:rsidR="00994246">
        <w:rPr>
          <w:rFonts w:hint="eastAsia"/>
        </w:rPr>
        <w:t>实现餐桌</w:t>
      </w:r>
      <w:r w:rsidR="00994246">
        <w:t>田地零距离</w:t>
      </w:r>
    </w:p>
    <w:p w:rsidR="00E20242" w:rsidRDefault="00E20242" w:rsidP="00EA325C">
      <w:pPr>
        <w:pStyle w:val="a3"/>
        <w:spacing w:before="240"/>
      </w:pPr>
      <w:r>
        <w:rPr>
          <w:rFonts w:hint="eastAsia"/>
        </w:rPr>
        <w:t>伴随着</w:t>
      </w:r>
      <w:r>
        <w:t>食品安全问题关注度</w:t>
      </w:r>
      <w:r>
        <w:rPr>
          <w:rFonts w:hint="eastAsia"/>
        </w:rPr>
        <w:t>的</w:t>
      </w:r>
      <w:r>
        <w:t>居高不下，</w:t>
      </w:r>
      <w:r>
        <w:rPr>
          <w:rFonts w:hint="eastAsia"/>
        </w:rPr>
        <w:t>农业物联网企业以</w:t>
      </w:r>
      <w:r>
        <w:t>星火燎原</w:t>
      </w:r>
      <w:r>
        <w:rPr>
          <w:rFonts w:hint="eastAsia"/>
        </w:rPr>
        <w:t>之势发展</w:t>
      </w:r>
      <w:r>
        <w:t>。</w:t>
      </w:r>
      <w:r>
        <w:rPr>
          <w:rFonts w:hint="eastAsia"/>
        </w:rPr>
        <w:t>究竟农业物联网</w:t>
      </w:r>
      <w:r w:rsidR="0005401F">
        <w:rPr>
          <w:rFonts w:hint="eastAsia"/>
        </w:rPr>
        <w:t>是</w:t>
      </w:r>
      <w:r w:rsidR="0005401F">
        <w:t>如何追本溯源</w:t>
      </w:r>
      <w:r w:rsidR="0005401F">
        <w:rPr>
          <w:rFonts w:hint="eastAsia"/>
        </w:rPr>
        <w:t>、</w:t>
      </w:r>
      <w:r w:rsidR="0005401F">
        <w:t>成功化身食物</w:t>
      </w:r>
      <w:r w:rsidR="002B5260">
        <w:rPr>
          <w:rFonts w:hint="eastAsia"/>
        </w:rPr>
        <w:t>的</w:t>
      </w:r>
      <w:r w:rsidR="002B5260" w:rsidRPr="009866A2">
        <w:rPr>
          <w:rFonts w:hint="eastAsia"/>
          <w:color w:val="FF0000"/>
          <w:rPrChange w:id="1" w:author="lenovo" w:date="2017-08-03T15:21:00Z">
            <w:rPr>
              <w:rFonts w:hint="eastAsia"/>
            </w:rPr>
          </w:rPrChange>
        </w:rPr>
        <w:t>安全卫士</w:t>
      </w:r>
      <w:r w:rsidR="0005401F">
        <w:rPr>
          <w:rFonts w:hint="eastAsia"/>
        </w:rPr>
        <w:t>，</w:t>
      </w:r>
      <w:r w:rsidR="0005401F">
        <w:t>让</w:t>
      </w:r>
      <w:r>
        <w:t>消费者吃</w:t>
      </w:r>
      <w:r>
        <w:rPr>
          <w:rFonts w:hint="eastAsia"/>
        </w:rPr>
        <w:t>得</w:t>
      </w:r>
      <w:r>
        <w:t>舒心、吃</w:t>
      </w:r>
      <w:r>
        <w:rPr>
          <w:rFonts w:hint="eastAsia"/>
        </w:rPr>
        <w:t>得</w:t>
      </w:r>
      <w:r>
        <w:t>踏实</w:t>
      </w:r>
      <w:r w:rsidR="0005401F">
        <w:rPr>
          <w:rFonts w:hint="eastAsia"/>
        </w:rPr>
        <w:t>的</w:t>
      </w:r>
      <w:r>
        <w:t>呢？</w:t>
      </w:r>
      <w:r w:rsidR="0005401F">
        <w:t>这</w:t>
      </w:r>
      <w:r w:rsidR="0005401F">
        <w:rPr>
          <w:rFonts w:hint="eastAsia"/>
        </w:rPr>
        <w:t>套</w:t>
      </w:r>
      <w:r w:rsidR="00EA325C">
        <w:t>技术系统的几大</w:t>
      </w:r>
      <w:r w:rsidR="00E02389">
        <w:rPr>
          <w:rFonts w:hint="eastAsia"/>
        </w:rPr>
        <w:t>“能耐”</w:t>
      </w:r>
      <w:r w:rsidR="0005401F">
        <w:rPr>
          <w:rFonts w:hint="eastAsia"/>
        </w:rPr>
        <w:t>或许能解释一二：</w:t>
      </w:r>
      <w:r w:rsidR="00EA325C">
        <w:t>传统</w:t>
      </w:r>
      <w:r w:rsidR="003740FF">
        <w:rPr>
          <w:rFonts w:hint="eastAsia"/>
        </w:rPr>
        <w:t>农业</w:t>
      </w:r>
      <w:r w:rsidR="00EA325C">
        <w:t>种植业中，</w:t>
      </w:r>
      <w:r w:rsidR="00EA325C">
        <w:rPr>
          <w:rFonts w:hint="eastAsia"/>
        </w:rPr>
        <w:t>在</w:t>
      </w:r>
      <w:r w:rsidR="00EA325C">
        <w:t>作物的不同生长</w:t>
      </w:r>
      <w:r w:rsidR="003740FF">
        <w:rPr>
          <w:rFonts w:hint="eastAsia"/>
        </w:rPr>
        <w:t>阶段</w:t>
      </w:r>
      <w:r w:rsidR="00EA325C">
        <w:t>，需要依靠农民凭借经验，模糊处理</w:t>
      </w:r>
      <w:r w:rsidR="00EA325C">
        <w:rPr>
          <w:rFonts w:hint="eastAsia"/>
        </w:rPr>
        <w:t>诸如</w:t>
      </w:r>
      <w:r w:rsidR="008070E0" w:rsidRPr="009866A2">
        <w:rPr>
          <w:rFonts w:hint="eastAsia"/>
        </w:rPr>
        <w:t>供水</w:t>
      </w:r>
      <w:r w:rsidR="008070E0" w:rsidRPr="009866A2">
        <w:t>、追肥、施药</w:t>
      </w:r>
      <w:r w:rsidR="00EA325C">
        <w:t>等问题，</w:t>
      </w:r>
      <w:r w:rsidR="00EA325C">
        <w:rPr>
          <w:rFonts w:hint="eastAsia"/>
        </w:rPr>
        <w:t>而农业物联网</w:t>
      </w:r>
      <w:r w:rsidR="00BE06EA">
        <w:rPr>
          <w:rFonts w:hint="eastAsia"/>
        </w:rPr>
        <w:t>则</w:t>
      </w:r>
      <w:r w:rsidR="00BE06EA">
        <w:t>是</w:t>
      </w:r>
      <w:r w:rsidR="00E02389">
        <w:t>集成了</w:t>
      </w:r>
      <w:r w:rsidR="00E02389">
        <w:rPr>
          <w:rFonts w:hint="eastAsia"/>
        </w:rPr>
        <w:t>传感器</w:t>
      </w:r>
      <w:r w:rsidR="00E02389">
        <w:t>、</w:t>
      </w:r>
      <w:r w:rsidR="00E02389">
        <w:rPr>
          <w:rFonts w:hint="eastAsia"/>
        </w:rPr>
        <w:t>无线通讯</w:t>
      </w:r>
      <w:r w:rsidR="00E02389">
        <w:t>、自动控制</w:t>
      </w:r>
      <w:r w:rsidR="00E02389">
        <w:rPr>
          <w:rFonts w:hint="eastAsia"/>
        </w:rPr>
        <w:t>和</w:t>
      </w:r>
      <w:r w:rsidR="00E02389">
        <w:t>辅助决策支持等技术，</w:t>
      </w:r>
      <w:r w:rsidR="00BE06EA">
        <w:rPr>
          <w:rFonts w:hint="eastAsia"/>
        </w:rPr>
        <w:t>实时</w:t>
      </w:r>
      <w:r w:rsidR="00BE06EA">
        <w:t>监测</w:t>
      </w:r>
      <w:r w:rsidR="00E02389">
        <w:t>农业生产环境、作物生长</w:t>
      </w:r>
      <w:r w:rsidR="0005401F">
        <w:rPr>
          <w:rFonts w:hint="eastAsia"/>
        </w:rPr>
        <w:t>发育状态</w:t>
      </w:r>
      <w:r w:rsidR="00E02389">
        <w:rPr>
          <w:rFonts w:hint="eastAsia"/>
        </w:rPr>
        <w:t>，</w:t>
      </w:r>
      <w:r w:rsidR="0005401F">
        <w:rPr>
          <w:rFonts w:hint="eastAsia"/>
        </w:rPr>
        <w:t>建立作物生长过程的</w:t>
      </w:r>
      <w:r w:rsidR="008070E0" w:rsidRPr="009866A2">
        <w:rPr>
          <w:rFonts w:hint="eastAsia"/>
        </w:rPr>
        <w:t>专家</w:t>
      </w:r>
      <w:r w:rsidR="008070E0">
        <w:rPr>
          <w:rFonts w:hint="eastAsia"/>
        </w:rPr>
        <w:t>系统</w:t>
      </w:r>
      <w:r w:rsidR="008070E0">
        <w:t>，</w:t>
      </w:r>
      <w:r w:rsidR="008070E0">
        <w:rPr>
          <w:rFonts w:hint="eastAsia"/>
        </w:rPr>
        <w:t>实时</w:t>
      </w:r>
      <w:r w:rsidR="0005401F">
        <w:rPr>
          <w:rFonts w:hint="eastAsia"/>
        </w:rPr>
        <w:t>调控</w:t>
      </w:r>
      <w:r w:rsidR="0005401F">
        <w:t>生长环境</w:t>
      </w:r>
      <w:r w:rsidR="00E02389">
        <w:t>，</w:t>
      </w:r>
      <w:r w:rsidR="00E02389">
        <w:rPr>
          <w:rFonts w:hint="eastAsia"/>
        </w:rPr>
        <w:t>实现</w:t>
      </w:r>
      <w:r w:rsidR="00E02389">
        <w:t>合理使用</w:t>
      </w:r>
      <w:r w:rsidR="00E02389">
        <w:rPr>
          <w:rFonts w:hint="eastAsia"/>
        </w:rPr>
        <w:t>农业资源</w:t>
      </w:r>
      <w:r w:rsidR="00E02389">
        <w:t>、降低成本</w:t>
      </w:r>
      <w:r w:rsidR="00E02389">
        <w:rPr>
          <w:rFonts w:hint="eastAsia"/>
        </w:rPr>
        <w:t>、</w:t>
      </w:r>
      <w:r w:rsidR="00E02389">
        <w:t>提高农产品产量和质量</w:t>
      </w:r>
      <w:r w:rsidR="00E02389">
        <w:rPr>
          <w:rFonts w:hint="eastAsia"/>
        </w:rPr>
        <w:t>的</w:t>
      </w:r>
      <w:r w:rsidR="00E02389">
        <w:t>目标。</w:t>
      </w:r>
      <w:r w:rsidR="00EA325C">
        <w:rPr>
          <w:rFonts w:hint="eastAsia"/>
        </w:rPr>
        <w:t>同时</w:t>
      </w:r>
      <w:r w:rsidR="00F67296">
        <w:rPr>
          <w:rFonts w:hint="eastAsia"/>
        </w:rPr>
        <w:t>还</w:t>
      </w:r>
      <w:r w:rsidR="00EA325C">
        <w:rPr>
          <w:rFonts w:hint="eastAsia"/>
        </w:rPr>
        <w:t>可以</w:t>
      </w:r>
      <w:r w:rsidR="00EA325C">
        <w:t>全程记录</w:t>
      </w:r>
      <w:r w:rsidR="008070E0">
        <w:rPr>
          <w:rFonts w:hint="eastAsia"/>
        </w:rPr>
        <w:t>农产品的</w:t>
      </w:r>
      <w:r w:rsidR="00EA325C">
        <w:t>种植、加工</w:t>
      </w:r>
      <w:r w:rsidR="00EA325C">
        <w:rPr>
          <w:rFonts w:hint="eastAsia"/>
        </w:rPr>
        <w:t>、</w:t>
      </w:r>
      <w:r w:rsidR="00EA325C">
        <w:t>仓储、</w:t>
      </w:r>
      <w:r w:rsidR="00EA325C">
        <w:rPr>
          <w:rFonts w:hint="eastAsia"/>
        </w:rPr>
        <w:t>物流信息</w:t>
      </w:r>
      <w:r w:rsidR="00EA325C">
        <w:t>、数据，消费者只需要通过</w:t>
      </w:r>
      <w:r w:rsidR="00EA325C">
        <w:rPr>
          <w:rFonts w:hint="eastAsia"/>
        </w:rPr>
        <w:t>产品二维码</w:t>
      </w:r>
      <w:r w:rsidR="00EA325C">
        <w:t>即可</w:t>
      </w:r>
      <w:r w:rsidR="00994246">
        <w:rPr>
          <w:rFonts w:hint="eastAsia"/>
        </w:rPr>
        <w:t>直达“</w:t>
      </w:r>
      <w:r w:rsidR="00994246">
        <w:t>田间地头</w:t>
      </w:r>
      <w:r w:rsidR="00994246">
        <w:rPr>
          <w:rFonts w:hint="eastAsia"/>
        </w:rPr>
        <w:t>”</w:t>
      </w:r>
      <w:r w:rsidR="00994246">
        <w:t>，</w:t>
      </w:r>
      <w:r w:rsidR="00EA325C">
        <w:t>全面获悉食物的</w:t>
      </w:r>
      <w:r w:rsidR="00EA325C">
        <w:rPr>
          <w:rFonts w:hint="eastAsia"/>
        </w:rPr>
        <w:t>“身家背景”。</w:t>
      </w:r>
    </w:p>
    <w:p w:rsidR="00FE6965" w:rsidRDefault="00FE6965" w:rsidP="00EA325C">
      <w:pPr>
        <w:pStyle w:val="a3"/>
        <w:spacing w:before="24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1" name="图片 1" descr="图片包含 天空, 草, 户外, 火车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7050310261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25C" w:rsidRDefault="00EF242E" w:rsidP="00EA325C">
      <w:pPr>
        <w:pStyle w:val="a3"/>
        <w:spacing w:before="240"/>
      </w:pPr>
      <w:r>
        <w:rPr>
          <w:rFonts w:hint="eastAsia"/>
        </w:rPr>
        <w:t>农业物联网</w:t>
      </w:r>
      <w:r>
        <w:t>包含的</w:t>
      </w:r>
      <w:r w:rsidR="00454D55">
        <w:t>三大主要环节</w:t>
      </w:r>
      <w:r w:rsidR="00454D55">
        <w:rPr>
          <w:rFonts w:hint="eastAsia"/>
        </w:rPr>
        <w:t>，</w:t>
      </w:r>
      <w:r>
        <w:rPr>
          <w:rFonts w:hint="eastAsia"/>
        </w:rPr>
        <w:t>农业专家</w:t>
      </w:r>
      <w:r>
        <w:t>智能</w:t>
      </w:r>
      <w:r>
        <w:rPr>
          <w:rFonts w:hint="eastAsia"/>
        </w:rPr>
        <w:t>系统</w:t>
      </w:r>
      <w:r>
        <w:t>、</w:t>
      </w:r>
      <w:r>
        <w:rPr>
          <w:rFonts w:hint="eastAsia"/>
        </w:rPr>
        <w:t>农业生产物联控制系统</w:t>
      </w:r>
      <w:r>
        <w:t>、</w:t>
      </w:r>
      <w:r>
        <w:rPr>
          <w:rFonts w:hint="eastAsia"/>
        </w:rPr>
        <w:t>农产品</w:t>
      </w:r>
      <w:r>
        <w:t>安全溯源系统</w:t>
      </w:r>
      <w:r w:rsidR="00454D55">
        <w:rPr>
          <w:rFonts w:hint="eastAsia"/>
        </w:rPr>
        <w:t>中</w:t>
      </w:r>
      <w:r>
        <w:t>，</w:t>
      </w:r>
      <w:r w:rsidR="00F67296">
        <w:rPr>
          <w:rFonts w:hint="eastAsia"/>
        </w:rPr>
        <w:t>多数</w:t>
      </w:r>
      <w:r w:rsidR="0051604C">
        <w:rPr>
          <w:rFonts w:hint="eastAsia"/>
        </w:rPr>
        <w:t>企业</w:t>
      </w:r>
      <w:r w:rsidR="00F67296">
        <w:rPr>
          <w:rFonts w:hint="eastAsia"/>
        </w:rPr>
        <w:t>都将</w:t>
      </w:r>
      <w:r w:rsidR="00F67296">
        <w:t>重心放在</w:t>
      </w:r>
      <w:r w:rsidR="00F67296">
        <w:rPr>
          <w:rFonts w:hint="eastAsia"/>
        </w:rPr>
        <w:t>农产品安全溯源</w:t>
      </w:r>
      <w:r w:rsidR="00F67296">
        <w:t>环节</w:t>
      </w:r>
      <w:r w:rsidR="009932DB">
        <w:t>。</w:t>
      </w:r>
      <w:r w:rsidR="005F126B" w:rsidRPr="00EF242E">
        <w:rPr>
          <w:rFonts w:hint="eastAsia"/>
        </w:rPr>
        <w:t>北京文朗润诚</w:t>
      </w:r>
      <w:r w:rsidR="0085761D">
        <w:rPr>
          <w:rFonts w:hint="eastAsia"/>
        </w:rPr>
        <w:t>和</w:t>
      </w:r>
      <w:r w:rsidR="00994246">
        <w:rPr>
          <w:rFonts w:hint="eastAsia"/>
        </w:rPr>
        <w:t>慧</w:t>
      </w:r>
      <w:r w:rsidR="0085761D">
        <w:t>云科技</w:t>
      </w:r>
      <w:r w:rsidR="00F67296">
        <w:rPr>
          <w:rFonts w:hint="eastAsia"/>
        </w:rPr>
        <w:t>均</w:t>
      </w:r>
      <w:r w:rsidR="005F126B" w:rsidRPr="005F126B">
        <w:rPr>
          <w:rFonts w:hint="eastAsia"/>
        </w:rPr>
        <w:t>利用二维码和</w:t>
      </w:r>
      <w:r w:rsidR="005F126B" w:rsidRPr="005F126B">
        <w:rPr>
          <w:rFonts w:hint="eastAsia"/>
        </w:rPr>
        <w:t>RFID</w:t>
      </w:r>
      <w:r w:rsidR="003D066A">
        <w:rPr>
          <w:rFonts w:hint="eastAsia"/>
        </w:rPr>
        <w:t>无线射频技术，采集上传</w:t>
      </w:r>
      <w:r w:rsidR="0085761D">
        <w:rPr>
          <w:rFonts w:hint="eastAsia"/>
        </w:rPr>
        <w:t>农</w:t>
      </w:r>
      <w:r w:rsidR="005F126B">
        <w:rPr>
          <w:rFonts w:hint="eastAsia"/>
        </w:rPr>
        <w:t>产品</w:t>
      </w:r>
      <w:r w:rsidR="005F126B" w:rsidRPr="005F126B">
        <w:rPr>
          <w:rFonts w:hint="eastAsia"/>
        </w:rPr>
        <w:t>从生长到销售</w:t>
      </w:r>
      <w:r w:rsidR="0085761D">
        <w:rPr>
          <w:rFonts w:hint="eastAsia"/>
        </w:rPr>
        <w:t>的</w:t>
      </w:r>
      <w:r w:rsidR="003D066A">
        <w:rPr>
          <w:rFonts w:hint="eastAsia"/>
        </w:rPr>
        <w:t>各环节</w:t>
      </w:r>
      <w:r w:rsidR="005F126B" w:rsidRPr="005F126B">
        <w:rPr>
          <w:rFonts w:hint="eastAsia"/>
        </w:rPr>
        <w:t>数据</w:t>
      </w:r>
      <w:r w:rsidR="005F126B">
        <w:rPr>
          <w:rFonts w:hint="eastAsia"/>
        </w:rPr>
        <w:t>，为消费者提供农产品质量安全溯源查询服务。</w:t>
      </w:r>
      <w:r w:rsidR="0079049C" w:rsidRPr="009866A2">
        <w:rPr>
          <w:rFonts w:hint="eastAsia"/>
          <w:color w:val="FF0000"/>
          <w:rPrChange w:id="2" w:author="lenovo" w:date="2017-08-03T15:22:00Z">
            <w:rPr>
              <w:rFonts w:hint="eastAsia"/>
            </w:rPr>
          </w:rPrChange>
        </w:rPr>
        <w:t>宁翠科技食品安全溯源保障平台</w:t>
      </w:r>
      <w:r w:rsidR="00454D55">
        <w:rPr>
          <w:rFonts w:hint="eastAsia"/>
        </w:rPr>
        <w:t>除了提供以上的安全溯源查询服务</w:t>
      </w:r>
      <w:r w:rsidR="00BE06EA">
        <w:t>，</w:t>
      </w:r>
      <w:r w:rsidR="003D066A">
        <w:rPr>
          <w:rFonts w:hint="eastAsia"/>
        </w:rPr>
        <w:t>还为</w:t>
      </w:r>
      <w:r w:rsidR="003D066A">
        <w:t>消费者</w:t>
      </w:r>
      <w:r w:rsidR="0085761D">
        <w:rPr>
          <w:rFonts w:hint="eastAsia"/>
        </w:rPr>
        <w:t>提供</w:t>
      </w:r>
      <w:r w:rsidR="008070E0" w:rsidRPr="009866A2">
        <w:rPr>
          <w:rFonts w:hint="eastAsia"/>
        </w:rPr>
        <w:t>生产</w:t>
      </w:r>
      <w:r w:rsidR="0085761D">
        <w:t>全程</w:t>
      </w:r>
      <w:r w:rsidR="0085761D">
        <w:rPr>
          <w:rFonts w:hint="eastAsia"/>
        </w:rPr>
        <w:t>的</w:t>
      </w:r>
      <w:r w:rsidR="0085761D">
        <w:t>管控服务</w:t>
      </w:r>
      <w:r w:rsidR="00384C44">
        <w:rPr>
          <w:rFonts w:hint="eastAsia"/>
        </w:rPr>
        <w:t>和专家指导服务</w:t>
      </w:r>
      <w:r w:rsidR="0085761D">
        <w:t>。</w:t>
      </w:r>
      <w:r w:rsidR="00BF3EE2">
        <w:rPr>
          <w:rFonts w:hint="eastAsia"/>
        </w:rPr>
        <w:t>宁翠科技</w:t>
      </w:r>
      <w:r w:rsidR="00BF3EE2">
        <w:t>负责人介绍，</w:t>
      </w:r>
      <w:r w:rsidR="00BF3EE2">
        <w:rPr>
          <w:rFonts w:hint="eastAsia"/>
        </w:rPr>
        <w:t>在</w:t>
      </w:r>
      <w:r w:rsidR="00BF3EE2">
        <w:t>农业物联网市场，很多</w:t>
      </w:r>
      <w:r w:rsidR="00BF3EE2" w:rsidRPr="00BF3EE2">
        <w:rPr>
          <w:rFonts w:hint="eastAsia"/>
        </w:rPr>
        <w:t>食用农产品认证只是对结果的认证，</w:t>
      </w:r>
      <w:r w:rsidR="00BF3EE2">
        <w:rPr>
          <w:rFonts w:hint="eastAsia"/>
        </w:rPr>
        <w:t>具有一定的片面性</w:t>
      </w:r>
      <w:r w:rsidR="00BF3EE2" w:rsidRPr="00BF3EE2">
        <w:rPr>
          <w:rFonts w:hint="eastAsia"/>
        </w:rPr>
        <w:t>。</w:t>
      </w:r>
      <w:r w:rsidR="009A1F65">
        <w:rPr>
          <w:rFonts w:hint="eastAsia"/>
        </w:rPr>
        <w:t>为了有效避免</w:t>
      </w:r>
      <w:r w:rsidR="009A1F65">
        <w:t>，</w:t>
      </w:r>
      <w:r w:rsidR="0079049C" w:rsidRPr="009866A2">
        <w:rPr>
          <w:rFonts w:hint="eastAsia"/>
          <w:color w:val="FF0000"/>
          <w:rPrChange w:id="3" w:author="lenovo" w:date="2017-08-03T15:23:00Z">
            <w:rPr>
              <w:rFonts w:hint="eastAsia"/>
            </w:rPr>
          </w:rPrChange>
        </w:rPr>
        <w:t>宁翠科技食品安全溯源保障平台</w:t>
      </w:r>
      <w:r w:rsidR="0049737B">
        <w:t>做出了改进</w:t>
      </w:r>
      <w:r w:rsidR="0049737B">
        <w:rPr>
          <w:rFonts w:hint="eastAsia"/>
        </w:rPr>
        <w:t>升级</w:t>
      </w:r>
      <w:r w:rsidR="009A1F65">
        <w:t>：一、配备经验丰富的农业专家团队</w:t>
      </w:r>
      <w:r w:rsidR="009A1F65">
        <w:rPr>
          <w:rFonts w:hint="eastAsia"/>
        </w:rPr>
        <w:t>指导</w:t>
      </w:r>
      <w:r w:rsidR="0049737B">
        <w:rPr>
          <w:rFonts w:hint="eastAsia"/>
        </w:rPr>
        <w:t>平台搭建</w:t>
      </w:r>
      <w:r w:rsidR="009A1F65">
        <w:t>；二、</w:t>
      </w:r>
      <w:r w:rsidR="003D066A">
        <w:rPr>
          <w:rFonts w:hint="eastAsia"/>
        </w:rPr>
        <w:t>从</w:t>
      </w:r>
      <w:r w:rsidR="003D066A">
        <w:t>源头做起，</w:t>
      </w:r>
      <w:r w:rsidR="003D066A" w:rsidRPr="00BF3EE2">
        <w:rPr>
          <w:rFonts w:hint="eastAsia"/>
        </w:rPr>
        <w:t>制定</w:t>
      </w:r>
      <w:r w:rsidR="00B7181E">
        <w:rPr>
          <w:rFonts w:hint="eastAsia"/>
        </w:rPr>
        <w:t>高于</w:t>
      </w:r>
      <w:r w:rsidR="00B7181E" w:rsidRPr="00B7181E">
        <w:rPr>
          <w:rFonts w:hint="eastAsia"/>
        </w:rPr>
        <w:t>食品质量安全</w:t>
      </w:r>
      <w:r w:rsidR="009E68B5">
        <w:t>国家</w:t>
      </w:r>
      <w:r w:rsidR="00B7181E" w:rsidRPr="00B7181E">
        <w:rPr>
          <w:rFonts w:hint="eastAsia"/>
        </w:rPr>
        <w:t>标准</w:t>
      </w:r>
      <w:r w:rsidR="00B7181E">
        <w:t>的</w:t>
      </w:r>
      <w:r w:rsidR="0062437F">
        <w:rPr>
          <w:rFonts w:hint="eastAsia"/>
        </w:rPr>
        <w:t>指标</w:t>
      </w:r>
      <w:r w:rsidR="00B7181E">
        <w:rPr>
          <w:rFonts w:hint="eastAsia"/>
        </w:rPr>
        <w:t>体系</w:t>
      </w:r>
      <w:r w:rsidR="0049737B">
        <w:rPr>
          <w:rFonts w:hint="eastAsia"/>
        </w:rPr>
        <w:t>；</w:t>
      </w:r>
      <w:r w:rsidR="0049737B">
        <w:t>三、</w:t>
      </w:r>
      <w:r w:rsidR="0049737B">
        <w:rPr>
          <w:rFonts w:hint="eastAsia"/>
        </w:rPr>
        <w:t>除了防伪溯源系统，</w:t>
      </w:r>
      <w:r w:rsidR="0049737B">
        <w:t>还</w:t>
      </w:r>
      <w:r w:rsidR="0049737B">
        <w:rPr>
          <w:rFonts w:hint="eastAsia"/>
        </w:rPr>
        <w:t>增加农业物联网</w:t>
      </w:r>
      <w:r w:rsidR="0049737B">
        <w:t>实地</w:t>
      </w:r>
      <w:r w:rsidR="0049737B" w:rsidRPr="00BF3EE2">
        <w:rPr>
          <w:rFonts w:hint="eastAsia"/>
        </w:rPr>
        <w:t>管控</w:t>
      </w:r>
      <w:r w:rsidR="0049737B">
        <w:rPr>
          <w:rFonts w:hint="eastAsia"/>
        </w:rPr>
        <w:t>、质量安全检测等环节</w:t>
      </w:r>
      <w:r w:rsidR="0049737B">
        <w:t>，</w:t>
      </w:r>
      <w:r w:rsidR="0049737B">
        <w:rPr>
          <w:rFonts w:hint="eastAsia"/>
        </w:rPr>
        <w:t>实现溯源系统</w:t>
      </w:r>
      <w:r w:rsidR="0049737B">
        <w:t>闭</w:t>
      </w:r>
      <w:r w:rsidR="0049737B">
        <w:rPr>
          <w:rFonts w:hint="eastAsia"/>
        </w:rPr>
        <w:t>环；</w:t>
      </w:r>
      <w:r w:rsidR="0049737B">
        <w:t>四、</w:t>
      </w:r>
      <w:r w:rsidR="0049737B">
        <w:rPr>
          <w:rFonts w:hint="eastAsia"/>
        </w:rPr>
        <w:t>严格把关食品安全认证，要求产出物必须达到平台制定的食品质量安全标准，这不仅是在</w:t>
      </w:r>
      <w:r w:rsidR="0049737B">
        <w:t>树立行业规范标杆，</w:t>
      </w:r>
      <w:r w:rsidR="00BF3EE2">
        <w:rPr>
          <w:rFonts w:hint="eastAsia"/>
        </w:rPr>
        <w:t>也是</w:t>
      </w:r>
      <w:r w:rsidR="00BF3EE2" w:rsidRPr="00BF3EE2">
        <w:rPr>
          <w:rFonts w:hint="eastAsia"/>
        </w:rPr>
        <w:t>为农产品质量安全提供更高水平的服务保障。</w:t>
      </w:r>
    </w:p>
    <w:p w:rsidR="00BF3EE2" w:rsidRDefault="00BF3EE2" w:rsidP="00BF3EE2">
      <w:pPr>
        <w:pStyle w:val="a4"/>
      </w:pPr>
      <w:r>
        <w:rPr>
          <w:rFonts w:hint="eastAsia"/>
        </w:rPr>
        <w:t>应对有序</w:t>
      </w:r>
      <w:r>
        <w:t>，</w:t>
      </w:r>
      <w:r w:rsidR="00FE6965">
        <w:rPr>
          <w:rFonts w:hint="eastAsia"/>
        </w:rPr>
        <w:t>加快整体投入成本回收</w:t>
      </w:r>
    </w:p>
    <w:p w:rsidR="000D0219" w:rsidRDefault="000D0219" w:rsidP="000D0219">
      <w:pPr>
        <w:pStyle w:val="a3"/>
        <w:spacing w:before="240"/>
      </w:pPr>
      <w:r>
        <w:rPr>
          <w:rFonts w:hint="eastAsia"/>
        </w:rPr>
        <w:t>在</w:t>
      </w:r>
      <w:r w:rsidR="00F67296">
        <w:t>美国、日本</w:t>
      </w:r>
      <w:r w:rsidR="008070E0">
        <w:rPr>
          <w:rFonts w:hint="eastAsia"/>
        </w:rPr>
        <w:t>、</w:t>
      </w:r>
      <w:r w:rsidR="008070E0" w:rsidRPr="009866A2">
        <w:rPr>
          <w:color w:val="FF0000"/>
          <w:rPrChange w:id="4" w:author="lenovo" w:date="2017-08-03T15:23:00Z">
            <w:rPr/>
          </w:rPrChange>
        </w:rPr>
        <w:t>以色列</w:t>
      </w:r>
      <w:r w:rsidR="00F67296">
        <w:t>等</w:t>
      </w:r>
      <w:r>
        <w:t>国家，</w:t>
      </w:r>
      <w:r w:rsidR="003D066A">
        <w:rPr>
          <w:rFonts w:hint="eastAsia"/>
        </w:rPr>
        <w:t>农业</w:t>
      </w:r>
      <w:r>
        <w:t>物联网起步</w:t>
      </w:r>
      <w:r w:rsidR="003D066A">
        <w:rPr>
          <w:rFonts w:hint="eastAsia"/>
        </w:rPr>
        <w:t>较</w:t>
      </w:r>
      <w:r>
        <w:t>早</w:t>
      </w:r>
      <w:r>
        <w:rPr>
          <w:rFonts w:hint="eastAsia"/>
        </w:rPr>
        <w:t>、</w:t>
      </w:r>
      <w:r>
        <w:t>发展</w:t>
      </w:r>
      <w:r w:rsidR="003D066A">
        <w:rPr>
          <w:rFonts w:hint="eastAsia"/>
        </w:rPr>
        <w:t>较</w:t>
      </w:r>
      <w:r>
        <w:t>快，</w:t>
      </w:r>
      <w:r w:rsidR="00F67296">
        <w:rPr>
          <w:rFonts w:hint="eastAsia"/>
        </w:rPr>
        <w:t>早在</w:t>
      </w:r>
      <w:r w:rsidR="00F67296">
        <w:rPr>
          <w:rFonts w:hint="eastAsia"/>
        </w:rPr>
        <w:t>2009</w:t>
      </w:r>
      <w:r w:rsidR="00F67296">
        <w:rPr>
          <w:rFonts w:hint="eastAsia"/>
        </w:rPr>
        <w:t>年</w:t>
      </w:r>
      <w:r w:rsidR="00F67296">
        <w:t>，欧盟、日本就</w:t>
      </w:r>
      <w:r w:rsidR="00F67296">
        <w:rPr>
          <w:rFonts w:hint="eastAsia"/>
        </w:rPr>
        <w:t>相继</w:t>
      </w:r>
      <w:r w:rsidR="00F67296">
        <w:t>推出</w:t>
      </w:r>
      <w:r w:rsidR="00F67296">
        <w:rPr>
          <w:rFonts w:hint="eastAsia"/>
        </w:rPr>
        <w:t>物联网行动计划，</w:t>
      </w:r>
      <w:r>
        <w:t>美国农场</w:t>
      </w:r>
      <w:r w:rsidR="00F67296">
        <w:rPr>
          <w:rFonts w:hint="eastAsia"/>
        </w:rPr>
        <w:t>的</w:t>
      </w:r>
      <w:r>
        <w:rPr>
          <w:rFonts w:hint="eastAsia"/>
        </w:rPr>
        <w:t>技术</w:t>
      </w:r>
      <w:r>
        <w:t>使用率</w:t>
      </w:r>
      <w:r w:rsidR="003D066A">
        <w:rPr>
          <w:rFonts w:hint="eastAsia"/>
        </w:rPr>
        <w:t>也</w:t>
      </w:r>
      <w:r w:rsidR="00F67296">
        <w:rPr>
          <w:rFonts w:hint="eastAsia"/>
        </w:rPr>
        <w:t>已</w:t>
      </w:r>
      <w:r>
        <w:t>达</w:t>
      </w:r>
      <w:r>
        <w:rPr>
          <w:rFonts w:hint="eastAsia"/>
        </w:rPr>
        <w:t>80</w:t>
      </w:r>
      <w:r>
        <w:t>%</w:t>
      </w:r>
      <w:r>
        <w:rPr>
          <w:rFonts w:hint="eastAsia"/>
        </w:rPr>
        <w:t>。</w:t>
      </w:r>
      <w:r w:rsidR="00D44229">
        <w:rPr>
          <w:rFonts w:hint="eastAsia"/>
        </w:rPr>
        <w:t>2</w:t>
      </w:r>
      <w:r w:rsidR="00D44229">
        <w:t>011</w:t>
      </w:r>
      <w:r w:rsidR="00D44229">
        <w:rPr>
          <w:rFonts w:hint="eastAsia"/>
        </w:rPr>
        <w:t>年末</w:t>
      </w:r>
      <w:r>
        <w:rPr>
          <w:rFonts w:hint="eastAsia"/>
        </w:rPr>
        <w:t>，</w:t>
      </w:r>
      <w:r w:rsidR="00BF3EE2" w:rsidRPr="00BF3EE2">
        <w:rPr>
          <w:rFonts w:hint="eastAsia"/>
        </w:rPr>
        <w:t>随着《农业部全国农业农村信息化发展</w:t>
      </w:r>
      <w:r w:rsidR="00BF3EE2" w:rsidRPr="00BF3EE2">
        <w:rPr>
          <w:rFonts w:hint="eastAsia"/>
        </w:rPr>
        <w:t>"</w:t>
      </w:r>
      <w:r w:rsidR="00BF3EE2" w:rsidRPr="00BF3EE2">
        <w:rPr>
          <w:rFonts w:hint="eastAsia"/>
        </w:rPr>
        <w:t>十二五规划</w:t>
      </w:r>
      <w:r w:rsidR="00BF3EE2" w:rsidRPr="00BF3EE2">
        <w:rPr>
          <w:rFonts w:hint="eastAsia"/>
        </w:rPr>
        <w:t>"</w:t>
      </w:r>
      <w:r w:rsidR="00BF3EE2" w:rsidRPr="00BF3EE2">
        <w:rPr>
          <w:rFonts w:hint="eastAsia"/>
        </w:rPr>
        <w:t>》、《科技部全国农业与农村信息化专项规划及示范省建设》等政策的起草与调研工作</w:t>
      </w:r>
      <w:r>
        <w:rPr>
          <w:rFonts w:hint="eastAsia"/>
        </w:rPr>
        <w:t>的</w:t>
      </w:r>
      <w:r>
        <w:t>开展</w:t>
      </w:r>
      <w:r w:rsidR="00BF3EE2" w:rsidRPr="00BF3EE2">
        <w:rPr>
          <w:rFonts w:hint="eastAsia"/>
        </w:rPr>
        <w:t>，中国农业物联网</w:t>
      </w:r>
      <w:r w:rsidR="00D44229">
        <w:rPr>
          <w:rFonts w:hint="eastAsia"/>
        </w:rPr>
        <w:t>也</w:t>
      </w:r>
      <w:r w:rsidR="00BF3EE2" w:rsidRPr="00BF3EE2">
        <w:rPr>
          <w:rFonts w:hint="eastAsia"/>
        </w:rPr>
        <w:t>逐步走向</w:t>
      </w:r>
      <w:r>
        <w:rPr>
          <w:rFonts w:hint="eastAsia"/>
        </w:rPr>
        <w:t>了</w:t>
      </w:r>
      <w:r w:rsidR="00BF3EE2" w:rsidRPr="00BF3EE2">
        <w:rPr>
          <w:rFonts w:hint="eastAsia"/>
        </w:rPr>
        <w:t>发展</w:t>
      </w:r>
      <w:r w:rsidR="00D44229">
        <w:rPr>
          <w:rFonts w:hint="eastAsia"/>
        </w:rPr>
        <w:t>的</w:t>
      </w:r>
      <w:r w:rsidR="00BF3EE2" w:rsidRPr="00BF3EE2">
        <w:rPr>
          <w:rFonts w:hint="eastAsia"/>
        </w:rPr>
        <w:t>快车道。</w:t>
      </w:r>
    </w:p>
    <w:p w:rsidR="000D0219" w:rsidRDefault="00D44229" w:rsidP="000D0219">
      <w:pPr>
        <w:pStyle w:val="a3"/>
        <w:spacing w:before="240"/>
      </w:pPr>
      <w:r>
        <w:rPr>
          <w:rFonts w:hint="eastAsia"/>
        </w:rPr>
        <w:t>在</w:t>
      </w:r>
      <w:r w:rsidR="000D0219">
        <w:t>政策</w:t>
      </w:r>
      <w:r w:rsidR="000D0219">
        <w:rPr>
          <w:rFonts w:hint="eastAsia"/>
        </w:rPr>
        <w:t>利好</w:t>
      </w:r>
      <w:r w:rsidR="000D0219">
        <w:t>、前景喜人</w:t>
      </w:r>
      <w:r>
        <w:rPr>
          <w:rFonts w:hint="eastAsia"/>
        </w:rPr>
        <w:t>的</w:t>
      </w:r>
      <w:r>
        <w:t>当下，</w:t>
      </w:r>
      <w:r>
        <w:rPr>
          <w:rFonts w:hint="eastAsia"/>
        </w:rPr>
        <w:t>技术含量高</w:t>
      </w:r>
      <w:r>
        <w:t>、市场化程度高的</w:t>
      </w:r>
      <w:r>
        <w:rPr>
          <w:rFonts w:hint="eastAsia"/>
        </w:rPr>
        <w:t>农业</w:t>
      </w:r>
      <w:r>
        <w:t>物联网</w:t>
      </w:r>
      <w:r>
        <w:rPr>
          <w:rFonts w:hint="eastAsia"/>
        </w:rPr>
        <w:t>在</w:t>
      </w:r>
      <w:r>
        <w:t>快速</w:t>
      </w:r>
      <w:r w:rsidR="000D0219">
        <w:t>发展</w:t>
      </w:r>
      <w:r>
        <w:rPr>
          <w:rFonts w:hint="eastAsia"/>
        </w:rPr>
        <w:t>的</w:t>
      </w:r>
      <w:r>
        <w:t>过程中，也逐渐暴露出</w:t>
      </w:r>
      <w:r w:rsidR="000D0219">
        <w:rPr>
          <w:rFonts w:hint="eastAsia"/>
        </w:rPr>
        <w:t>诸如专业</w:t>
      </w:r>
      <w:r w:rsidR="000D0219">
        <w:t>人才缺乏、资金不足</w:t>
      </w:r>
      <w:r w:rsidR="00CB7806">
        <w:rPr>
          <w:rFonts w:hint="eastAsia"/>
        </w:rPr>
        <w:t>、</w:t>
      </w:r>
      <w:r w:rsidR="00CB7806">
        <w:t>成本回收慢</w:t>
      </w:r>
      <w:r w:rsidR="000D0219">
        <w:t>等不可忽视的问题</w:t>
      </w:r>
      <w:r w:rsidR="000D0219">
        <w:rPr>
          <w:rFonts w:hint="eastAsia"/>
        </w:rPr>
        <w:t>。</w:t>
      </w:r>
      <w:r>
        <w:rPr>
          <w:rFonts w:hint="eastAsia"/>
        </w:rPr>
        <w:t>许多看似简单</w:t>
      </w:r>
      <w:r w:rsidR="000D0219">
        <w:rPr>
          <w:rFonts w:hint="eastAsia"/>
        </w:rPr>
        <w:t>的操作，</w:t>
      </w:r>
      <w:r>
        <w:rPr>
          <w:rFonts w:hint="eastAsia"/>
        </w:rPr>
        <w:t>仍然需要专业人才来</w:t>
      </w:r>
      <w:r>
        <w:t>完成</w:t>
      </w:r>
      <w:r w:rsidR="000D0219">
        <w:rPr>
          <w:rFonts w:hint="eastAsia"/>
        </w:rPr>
        <w:t>。</w:t>
      </w:r>
      <w:r>
        <w:rPr>
          <w:rFonts w:hint="eastAsia"/>
        </w:rPr>
        <w:t>而</w:t>
      </w:r>
      <w:r w:rsidR="000D0219">
        <w:rPr>
          <w:rFonts w:hint="eastAsia"/>
        </w:rPr>
        <w:t>我国农民自身文化素质还不够高，需要加大</w:t>
      </w:r>
      <w:r w:rsidR="000D0219">
        <w:rPr>
          <w:rFonts w:hint="eastAsia"/>
        </w:rPr>
        <w:lastRenderedPageBreak/>
        <w:t>对农民的科技文化培训，提高其文化素养，培养懂科技、懂电脑、懂市场、懂管理的知识型人才。</w:t>
      </w:r>
      <w:r>
        <w:rPr>
          <w:rFonts w:hint="eastAsia"/>
        </w:rPr>
        <w:t>同时</w:t>
      </w:r>
      <w:r>
        <w:t>仍然</w:t>
      </w:r>
      <w:r>
        <w:rPr>
          <w:rFonts w:hint="eastAsia"/>
        </w:rPr>
        <w:t>需要大量</w:t>
      </w:r>
      <w:r>
        <w:t>资金</w:t>
      </w:r>
      <w:r>
        <w:rPr>
          <w:rFonts w:hint="eastAsia"/>
        </w:rPr>
        <w:t>投入</w:t>
      </w:r>
      <w:r>
        <w:t>，</w:t>
      </w:r>
      <w:r>
        <w:rPr>
          <w:rFonts w:hint="eastAsia"/>
        </w:rPr>
        <w:t>以</w:t>
      </w:r>
      <w:r>
        <w:t>保证</w:t>
      </w:r>
      <w:r>
        <w:rPr>
          <w:rFonts w:hint="eastAsia"/>
        </w:rPr>
        <w:t>技术</w:t>
      </w:r>
      <w:r>
        <w:t>体系的正常运行。</w:t>
      </w:r>
    </w:p>
    <w:p w:rsidR="00CB7806" w:rsidRDefault="00CB7806" w:rsidP="001568E1">
      <w:pPr>
        <w:pStyle w:val="a3"/>
        <w:spacing w:before="240"/>
      </w:pPr>
      <w:r>
        <w:rPr>
          <w:rFonts w:hint="eastAsia"/>
        </w:rPr>
        <w:t>对于成本回收慢</w:t>
      </w:r>
      <w:r>
        <w:t>的问题，宁翠科技</w:t>
      </w:r>
      <w:r>
        <w:rPr>
          <w:rFonts w:hint="eastAsia"/>
        </w:rPr>
        <w:t>进行了</w:t>
      </w:r>
      <w:r>
        <w:t>成功的尝试</w:t>
      </w:r>
      <w:r w:rsidR="001568E1">
        <w:rPr>
          <w:rFonts w:hint="eastAsia"/>
        </w:rPr>
        <w:t>，</w:t>
      </w:r>
      <w:r w:rsidR="008070E0" w:rsidRPr="009866A2">
        <w:rPr>
          <w:rFonts w:hint="eastAsia"/>
          <w:color w:val="FF0000"/>
          <w:rPrChange w:id="5" w:author="lenovo" w:date="2017-08-03T15:24:00Z">
            <w:rPr>
              <w:rFonts w:hint="eastAsia"/>
            </w:rPr>
          </w:rPrChange>
        </w:rPr>
        <w:t>宁翠</w:t>
      </w:r>
      <w:r w:rsidR="008070E0" w:rsidRPr="009866A2">
        <w:rPr>
          <w:color w:val="FF0000"/>
          <w:rPrChange w:id="6" w:author="lenovo" w:date="2017-08-03T15:24:00Z">
            <w:rPr/>
          </w:rPrChange>
        </w:rPr>
        <w:t>科技</w:t>
      </w:r>
      <w:r w:rsidR="001568E1" w:rsidRPr="009866A2">
        <w:rPr>
          <w:color w:val="FF0000"/>
          <w:rPrChange w:id="7" w:author="lenovo" w:date="2017-08-03T15:24:00Z">
            <w:rPr/>
          </w:rPrChange>
        </w:rPr>
        <w:t>服务的委托方</w:t>
      </w:r>
      <w:r w:rsidR="008070E0" w:rsidRPr="009866A2">
        <w:rPr>
          <w:rFonts w:hint="eastAsia"/>
          <w:color w:val="FF0000"/>
          <w:rPrChange w:id="8" w:author="lenovo" w:date="2017-08-03T15:24:00Z">
            <w:rPr>
              <w:rFonts w:hint="eastAsia"/>
            </w:rPr>
          </w:rPrChange>
        </w:rPr>
        <w:t>，预计</w:t>
      </w:r>
      <w:r w:rsidR="00B10C62" w:rsidRPr="009866A2">
        <w:rPr>
          <w:rFonts w:hint="eastAsia"/>
          <w:color w:val="FF0000"/>
          <w:rPrChange w:id="9" w:author="lenovo" w:date="2017-08-03T15:24:00Z">
            <w:rPr>
              <w:rFonts w:hint="eastAsia"/>
            </w:rPr>
          </w:rPrChange>
        </w:rPr>
        <w:t>20</w:t>
      </w:r>
      <w:r w:rsidR="008070E0" w:rsidRPr="009866A2">
        <w:rPr>
          <w:rFonts w:hint="eastAsia"/>
          <w:color w:val="FF0000"/>
          <w:rPrChange w:id="10" w:author="lenovo" w:date="2017-08-03T15:24:00Z">
            <w:rPr>
              <w:rFonts w:hint="eastAsia"/>
            </w:rPr>
          </w:rPrChange>
        </w:rPr>
        <w:t>17</w:t>
      </w:r>
      <w:r w:rsidR="008070E0" w:rsidRPr="009866A2">
        <w:rPr>
          <w:rFonts w:hint="eastAsia"/>
          <w:color w:val="FF0000"/>
          <w:rPrChange w:id="11" w:author="lenovo" w:date="2017-08-03T15:24:00Z">
            <w:rPr>
              <w:rFonts w:hint="eastAsia"/>
            </w:rPr>
          </w:rPrChange>
        </w:rPr>
        <w:t>年全年</w:t>
      </w:r>
      <w:r w:rsidR="003740FF" w:rsidRPr="009866A2">
        <w:rPr>
          <w:rFonts w:hint="eastAsia"/>
          <w:color w:val="FF0000"/>
          <w:rPrChange w:id="12" w:author="lenovo" w:date="2017-08-03T15:24:00Z">
            <w:rPr>
              <w:rFonts w:hint="eastAsia"/>
            </w:rPr>
          </w:rPrChange>
        </w:rPr>
        <w:t>产品</w:t>
      </w:r>
      <w:r w:rsidR="001568E1" w:rsidRPr="009866A2">
        <w:rPr>
          <w:color w:val="FF0000"/>
          <w:rPrChange w:id="13" w:author="lenovo" w:date="2017-08-03T15:24:00Z">
            <w:rPr/>
          </w:rPrChange>
        </w:rPr>
        <w:t>销售额将达</w:t>
      </w:r>
      <w:r w:rsidR="001568E1" w:rsidRPr="009866A2">
        <w:rPr>
          <w:rFonts w:hint="eastAsia"/>
          <w:color w:val="FF0000"/>
          <w:rPrChange w:id="14" w:author="lenovo" w:date="2017-08-03T15:24:00Z">
            <w:rPr>
              <w:rFonts w:hint="eastAsia"/>
            </w:rPr>
          </w:rPrChange>
        </w:rPr>
        <w:t>1</w:t>
      </w:r>
      <w:r w:rsidR="001568E1" w:rsidRPr="009866A2">
        <w:rPr>
          <w:rFonts w:hint="eastAsia"/>
          <w:color w:val="FF0000"/>
          <w:rPrChange w:id="15" w:author="lenovo" w:date="2017-08-03T15:24:00Z">
            <w:rPr>
              <w:rFonts w:hint="eastAsia"/>
            </w:rPr>
          </w:rPrChange>
        </w:rPr>
        <w:t>亿元。</w:t>
      </w:r>
      <w:r>
        <w:t>海阳白玉黄瓜是</w:t>
      </w:r>
      <w:r>
        <w:rPr>
          <w:rFonts w:hint="eastAsia"/>
        </w:rPr>
        <w:t>闻名全国的</w:t>
      </w:r>
      <w:r>
        <w:t>地标产品，</w:t>
      </w:r>
      <w:r>
        <w:rPr>
          <w:rFonts w:hint="eastAsia"/>
        </w:rPr>
        <w:t>在</w:t>
      </w:r>
      <w:r>
        <w:t>酒香也怕巷子深的今天，白玉</w:t>
      </w:r>
      <w:r>
        <w:rPr>
          <w:rFonts w:hint="eastAsia"/>
        </w:rPr>
        <w:t>黄瓜</w:t>
      </w:r>
      <w:r w:rsidR="0079049C">
        <w:rPr>
          <w:rFonts w:hint="eastAsia"/>
        </w:rPr>
        <w:t>生产商</w:t>
      </w:r>
      <w:r w:rsidR="002B5260">
        <w:rPr>
          <w:rFonts w:hint="eastAsia"/>
        </w:rPr>
        <w:t>与宁翠科技进行合作，</w:t>
      </w:r>
      <w:r>
        <w:t>通过</w:t>
      </w:r>
      <w:r w:rsidR="0079049C">
        <w:rPr>
          <w:rFonts w:hint="eastAsia"/>
        </w:rPr>
        <w:t>宁翠科技食品安全溯源保障平台</w:t>
      </w:r>
      <w:r w:rsidR="003C5C39">
        <w:t>进行科学种植、多渠道销售，</w:t>
      </w:r>
      <w:r>
        <w:rPr>
          <w:rFonts w:hint="eastAsia"/>
        </w:rPr>
        <w:t>实现</w:t>
      </w:r>
      <w:r w:rsidR="004B6E98">
        <w:rPr>
          <w:rFonts w:hint="eastAsia"/>
        </w:rPr>
        <w:t>半年</w:t>
      </w:r>
      <w:r w:rsidR="0079049C">
        <w:rPr>
          <w:rFonts w:hint="eastAsia"/>
        </w:rPr>
        <w:t>销售</w:t>
      </w:r>
      <w:r w:rsidR="004B6E98">
        <w:rPr>
          <w:rFonts w:hint="eastAsia"/>
        </w:rPr>
        <w:t>收入</w:t>
      </w:r>
      <w:r w:rsidR="004B6E98">
        <w:t>超</w:t>
      </w:r>
      <w:r w:rsidR="004B6E98">
        <w:rPr>
          <w:rFonts w:hint="eastAsia"/>
        </w:rPr>
        <w:t>2</w:t>
      </w:r>
      <w:r w:rsidR="00250759">
        <w:rPr>
          <w:rFonts w:hint="eastAsia"/>
        </w:rPr>
        <w:t>2</w:t>
      </w:r>
      <w:r w:rsidR="004B6E98">
        <w:rPr>
          <w:rFonts w:hint="eastAsia"/>
        </w:rPr>
        <w:t>00</w:t>
      </w:r>
      <w:r w:rsidR="004B6E98">
        <w:rPr>
          <w:rFonts w:hint="eastAsia"/>
        </w:rPr>
        <w:t>万</w:t>
      </w:r>
      <w:r w:rsidR="00B10C62">
        <w:rPr>
          <w:rFonts w:hint="eastAsia"/>
        </w:rPr>
        <w:t>的</w:t>
      </w:r>
      <w:r w:rsidR="00B10C62">
        <w:t>成绩</w:t>
      </w:r>
      <w:r w:rsidR="004B6E98">
        <w:t>，</w:t>
      </w:r>
      <w:r>
        <w:t>还成功</w:t>
      </w:r>
      <w:r w:rsidR="00F55A21">
        <w:rPr>
          <w:rFonts w:hint="eastAsia"/>
        </w:rPr>
        <w:t>取得了</w:t>
      </w:r>
      <w:r w:rsidR="00D44229">
        <w:t>市场</w:t>
      </w:r>
      <w:r w:rsidR="00F55A21">
        <w:t>议价权。</w:t>
      </w:r>
    </w:p>
    <w:p w:rsidR="000D0219" w:rsidRDefault="00D44229" w:rsidP="000D0219">
      <w:pPr>
        <w:pStyle w:val="a3"/>
        <w:spacing w:before="240"/>
      </w:pPr>
      <w:r>
        <w:rPr>
          <w:rFonts w:hint="eastAsia"/>
        </w:rPr>
        <w:t>为</w:t>
      </w:r>
      <w:r>
        <w:t>丰富销售类型、拓展营收渠道</w:t>
      </w:r>
      <w:r w:rsidR="00F55A21">
        <w:t>，</w:t>
      </w:r>
      <w:r w:rsidR="00F55A21">
        <w:rPr>
          <w:rFonts w:hint="eastAsia"/>
        </w:rPr>
        <w:t>C2F</w:t>
      </w:r>
      <w:r w:rsidR="008070E0">
        <w:rPr>
          <w:rFonts w:hint="eastAsia"/>
        </w:rPr>
        <w:t>（</w:t>
      </w:r>
      <w:r w:rsidR="00C17301" w:rsidRPr="00C17301">
        <w:rPr>
          <w:rFonts w:ascii="Arial" w:hAnsi="Arial" w:cs="Arial" w:hint="eastAsia"/>
          <w:color w:val="333333"/>
          <w:szCs w:val="21"/>
          <w:shd w:val="clear" w:color="auto" w:fill="F7F7FA"/>
        </w:rPr>
        <w:t>Customer-To-Factory</w:t>
      </w:r>
      <w:r w:rsidR="00C17301" w:rsidRPr="00C17301">
        <w:rPr>
          <w:rFonts w:ascii="Arial" w:hAnsi="Arial" w:cs="Arial" w:hint="eastAsia"/>
          <w:color w:val="333333"/>
          <w:szCs w:val="21"/>
          <w:shd w:val="clear" w:color="auto" w:fill="F7F7FA"/>
        </w:rPr>
        <w:t>即顾客对工厂</w:t>
      </w:r>
      <w:r w:rsidR="008070E0">
        <w:rPr>
          <w:rFonts w:hint="eastAsia"/>
        </w:rPr>
        <w:t>）</w:t>
      </w:r>
      <w:r w:rsidR="00F55A21">
        <w:rPr>
          <w:rFonts w:hint="eastAsia"/>
        </w:rPr>
        <w:t>订单农业</w:t>
      </w:r>
      <w:r>
        <w:rPr>
          <w:rFonts w:hint="eastAsia"/>
        </w:rPr>
        <w:t>逐渐被</w:t>
      </w:r>
      <w:r w:rsidR="00F55A21">
        <w:t>许多农业物联网企业</w:t>
      </w:r>
      <w:r>
        <w:rPr>
          <w:rFonts w:hint="eastAsia"/>
        </w:rPr>
        <w:t>所青睐</w:t>
      </w:r>
      <w:r w:rsidR="00897E98">
        <w:rPr>
          <w:rFonts w:hint="eastAsia"/>
        </w:rPr>
        <w:t>。</w:t>
      </w:r>
      <w:r w:rsidR="00897E98">
        <w:t>宁翠科技</w:t>
      </w:r>
      <w:r w:rsidR="00897E98">
        <w:rPr>
          <w:rFonts w:hint="eastAsia"/>
        </w:rPr>
        <w:t>负责人表示</w:t>
      </w:r>
      <w:r w:rsidR="00897E98">
        <w:t>，</w:t>
      </w:r>
      <w:r w:rsidR="00897E98">
        <w:rPr>
          <w:rFonts w:hint="eastAsia"/>
        </w:rPr>
        <w:t>C2F</w:t>
      </w:r>
      <w:r w:rsidR="00897E98">
        <w:rPr>
          <w:rFonts w:hint="eastAsia"/>
        </w:rPr>
        <w:t>订单农业</w:t>
      </w:r>
      <w:r w:rsidR="00897E98">
        <w:t>是</w:t>
      </w:r>
      <w:r w:rsidR="00897E98">
        <w:rPr>
          <w:rFonts w:hint="eastAsia"/>
        </w:rPr>
        <w:t>让</w:t>
      </w:r>
      <w:r w:rsidR="00897E98">
        <w:t>消费终端直接对</w:t>
      </w:r>
      <w:r w:rsidR="0079049C">
        <w:rPr>
          <w:rFonts w:hint="eastAsia"/>
        </w:rPr>
        <w:t>接</w:t>
      </w:r>
      <w:r w:rsidR="00897E98">
        <w:rPr>
          <w:rFonts w:hint="eastAsia"/>
        </w:rPr>
        <w:t>生产基地</w:t>
      </w:r>
      <w:r w:rsidR="00897E98">
        <w:t>，</w:t>
      </w:r>
      <w:r w:rsidR="00897E98">
        <w:rPr>
          <w:rFonts w:hint="eastAsia"/>
        </w:rPr>
        <w:t>以</w:t>
      </w:r>
      <w:r w:rsidR="00BC5AA3">
        <w:t>系统</w:t>
      </w:r>
      <w:r w:rsidR="00897E98">
        <w:t>前期采集的</w:t>
      </w:r>
      <w:r w:rsidR="00897E98">
        <w:rPr>
          <w:rFonts w:hint="eastAsia"/>
        </w:rPr>
        <w:t>用户</w:t>
      </w:r>
      <w:r w:rsidR="00897E98">
        <w:t>消费习惯大数据</w:t>
      </w:r>
      <w:r w:rsidR="00897E98">
        <w:rPr>
          <w:rFonts w:hint="eastAsia"/>
        </w:rPr>
        <w:t>为指导</w:t>
      </w:r>
      <w:r w:rsidR="00897E98">
        <w:t>，既能满足消费者</w:t>
      </w:r>
      <w:r w:rsidR="00BC5AA3">
        <w:rPr>
          <w:rFonts w:hint="eastAsia"/>
        </w:rPr>
        <w:t>对产品</w:t>
      </w:r>
      <w:r w:rsidR="00897E98">
        <w:t>的个性化需求</w:t>
      </w:r>
      <w:r w:rsidR="00897E98">
        <w:rPr>
          <w:rFonts w:hint="eastAsia"/>
        </w:rPr>
        <w:t>，</w:t>
      </w:r>
      <w:r w:rsidR="00897E98">
        <w:t>又能实现企业的创利增收。</w:t>
      </w:r>
    </w:p>
    <w:p w:rsidR="00897E98" w:rsidRDefault="00BC5AA3" w:rsidP="000D0219">
      <w:pPr>
        <w:pStyle w:val="a3"/>
        <w:spacing w:before="240"/>
        <w:rPr>
          <w:ins w:id="16" w:author="user" w:date="2017-08-03T13:46:00Z"/>
        </w:rPr>
      </w:pPr>
      <w:r>
        <w:rPr>
          <w:rFonts w:hint="eastAsia"/>
        </w:rPr>
        <w:t>挑战</w:t>
      </w:r>
      <w:r>
        <w:t>伴生机遇，</w:t>
      </w:r>
      <w:r>
        <w:rPr>
          <w:rFonts w:hint="eastAsia"/>
        </w:rPr>
        <w:t>积极正视</w:t>
      </w:r>
      <w:r w:rsidR="00897E98" w:rsidRPr="00897E98">
        <w:rPr>
          <w:rFonts w:hint="eastAsia"/>
        </w:rPr>
        <w:t>农业物联网</w:t>
      </w:r>
      <w:r>
        <w:rPr>
          <w:rFonts w:hint="eastAsia"/>
        </w:rPr>
        <w:t>发展过程中</w:t>
      </w:r>
      <w:r w:rsidR="00897E98" w:rsidRPr="00897E98">
        <w:rPr>
          <w:rFonts w:hint="eastAsia"/>
        </w:rPr>
        <w:t>存在</w:t>
      </w:r>
      <w:r>
        <w:rPr>
          <w:rFonts w:hint="eastAsia"/>
        </w:rPr>
        <w:t>的</w:t>
      </w:r>
      <w:r w:rsidR="00897E98" w:rsidRPr="00897E98">
        <w:rPr>
          <w:rFonts w:hint="eastAsia"/>
        </w:rPr>
        <w:t>问题，从科技、农民、</w:t>
      </w:r>
      <w:r w:rsidR="00897E98">
        <w:rPr>
          <w:rFonts w:hint="eastAsia"/>
        </w:rPr>
        <w:t>企业自身</w:t>
      </w:r>
      <w:r w:rsidR="00897E98" w:rsidRPr="00897E98">
        <w:rPr>
          <w:rFonts w:hint="eastAsia"/>
        </w:rPr>
        <w:t>等</w:t>
      </w:r>
      <w:r w:rsidR="00897E98">
        <w:rPr>
          <w:rFonts w:hint="eastAsia"/>
        </w:rPr>
        <w:t>角度</w:t>
      </w:r>
      <w:r w:rsidR="00897E98" w:rsidRPr="00897E98">
        <w:rPr>
          <w:rFonts w:hint="eastAsia"/>
        </w:rPr>
        <w:t>思考，并以此提出相应对策与建议，必将进一步促进我国农业物联网</w:t>
      </w:r>
      <w:r w:rsidR="0079049C">
        <w:rPr>
          <w:rFonts w:hint="eastAsia"/>
        </w:rPr>
        <w:t>和</w:t>
      </w:r>
      <w:r w:rsidR="0079049C" w:rsidRPr="009866A2">
        <w:rPr>
          <w:rFonts w:hint="eastAsia"/>
          <w:color w:val="FF0000"/>
          <w:rPrChange w:id="17" w:author="lenovo" w:date="2017-08-03T15:24:00Z">
            <w:rPr>
              <w:rFonts w:hint="eastAsia"/>
            </w:rPr>
          </w:rPrChange>
        </w:rPr>
        <w:t>农产品质量安全保障</w:t>
      </w:r>
      <w:r w:rsidR="0079049C">
        <w:rPr>
          <w:rFonts w:hint="eastAsia"/>
        </w:rPr>
        <w:t>行业</w:t>
      </w:r>
      <w:r w:rsidR="00897E98" w:rsidRPr="00897E98">
        <w:rPr>
          <w:rFonts w:hint="eastAsia"/>
        </w:rPr>
        <w:t>更大的发展。</w:t>
      </w:r>
    </w:p>
    <w:p w:rsidR="003740FF" w:rsidRDefault="003740FF" w:rsidP="000D0219">
      <w:pPr>
        <w:pStyle w:val="a3"/>
        <w:spacing w:before="240"/>
        <w:rPr>
          <w:ins w:id="18" w:author="user" w:date="2017-08-03T13:46:00Z"/>
        </w:rPr>
      </w:pPr>
    </w:p>
    <w:p w:rsidR="003740FF" w:rsidRPr="00BF3EE2" w:rsidRDefault="003740FF" w:rsidP="000D0219">
      <w:pPr>
        <w:pStyle w:val="a3"/>
        <w:spacing w:before="240"/>
      </w:pPr>
    </w:p>
    <w:sectPr w:rsidR="003740FF" w:rsidRPr="00BF3EE2" w:rsidSect="00AD7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6E6" w:rsidRDefault="009576E6" w:rsidP="00454D55">
      <w:r>
        <w:separator/>
      </w:r>
    </w:p>
  </w:endnote>
  <w:endnote w:type="continuationSeparator" w:id="0">
    <w:p w:rsidR="009576E6" w:rsidRDefault="009576E6" w:rsidP="00454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6E6" w:rsidRDefault="009576E6" w:rsidP="00454D55">
      <w:r>
        <w:separator/>
      </w:r>
    </w:p>
  </w:footnote>
  <w:footnote w:type="continuationSeparator" w:id="0">
    <w:p w:rsidR="009576E6" w:rsidRDefault="009576E6" w:rsidP="00454D55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novo">
    <w15:presenceInfo w15:providerId="None" w15:userId="lenovo"/>
  </w15:person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71D"/>
    <w:rsid w:val="00020A2F"/>
    <w:rsid w:val="0005401F"/>
    <w:rsid w:val="000B5F53"/>
    <w:rsid w:val="000D0219"/>
    <w:rsid w:val="00155CF4"/>
    <w:rsid w:val="001568E1"/>
    <w:rsid w:val="001D7A0C"/>
    <w:rsid w:val="00250759"/>
    <w:rsid w:val="002574F8"/>
    <w:rsid w:val="002B5260"/>
    <w:rsid w:val="003740FF"/>
    <w:rsid w:val="00384C44"/>
    <w:rsid w:val="003C5C39"/>
    <w:rsid w:val="003D066A"/>
    <w:rsid w:val="003F71A3"/>
    <w:rsid w:val="00454D55"/>
    <w:rsid w:val="00464E71"/>
    <w:rsid w:val="0049737B"/>
    <w:rsid w:val="004B6E98"/>
    <w:rsid w:val="0051604C"/>
    <w:rsid w:val="005F126B"/>
    <w:rsid w:val="0062437F"/>
    <w:rsid w:val="00662855"/>
    <w:rsid w:val="006C7DCB"/>
    <w:rsid w:val="007557FB"/>
    <w:rsid w:val="0079049C"/>
    <w:rsid w:val="007E2609"/>
    <w:rsid w:val="008070E0"/>
    <w:rsid w:val="00851B2A"/>
    <w:rsid w:val="0085761D"/>
    <w:rsid w:val="00897E98"/>
    <w:rsid w:val="0091171D"/>
    <w:rsid w:val="009576E6"/>
    <w:rsid w:val="00977B27"/>
    <w:rsid w:val="009866A2"/>
    <w:rsid w:val="009932DB"/>
    <w:rsid w:val="00994246"/>
    <w:rsid w:val="009A1F65"/>
    <w:rsid w:val="009A5DBA"/>
    <w:rsid w:val="009D14EC"/>
    <w:rsid w:val="009D1F68"/>
    <w:rsid w:val="009E68B5"/>
    <w:rsid w:val="00A04148"/>
    <w:rsid w:val="00AC0CEE"/>
    <w:rsid w:val="00AD616F"/>
    <w:rsid w:val="00AD7706"/>
    <w:rsid w:val="00B10C62"/>
    <w:rsid w:val="00B7181E"/>
    <w:rsid w:val="00BC5AA3"/>
    <w:rsid w:val="00BD15C6"/>
    <w:rsid w:val="00BE06EA"/>
    <w:rsid w:val="00BF3EE2"/>
    <w:rsid w:val="00BF53A6"/>
    <w:rsid w:val="00C17301"/>
    <w:rsid w:val="00CB7806"/>
    <w:rsid w:val="00D44229"/>
    <w:rsid w:val="00D96EFA"/>
    <w:rsid w:val="00E02389"/>
    <w:rsid w:val="00E20242"/>
    <w:rsid w:val="00E23A3A"/>
    <w:rsid w:val="00EA325C"/>
    <w:rsid w:val="00EF242E"/>
    <w:rsid w:val="00F55A21"/>
    <w:rsid w:val="00F67296"/>
    <w:rsid w:val="00F753D5"/>
    <w:rsid w:val="00FA0092"/>
    <w:rsid w:val="00FE69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3EB60A-D060-4BCE-8CF5-C9003BCF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770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53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25C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EA325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A32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F53A6"/>
    <w:rPr>
      <w:b/>
      <w:bCs/>
      <w:kern w:val="44"/>
      <w:sz w:val="44"/>
      <w:szCs w:val="44"/>
    </w:rPr>
  </w:style>
  <w:style w:type="paragraph" w:styleId="a6">
    <w:name w:val="header"/>
    <w:basedOn w:val="a"/>
    <w:link w:val="a7"/>
    <w:uiPriority w:val="99"/>
    <w:unhideWhenUsed/>
    <w:rsid w:val="00454D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54D5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54D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54D55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454D5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54D55"/>
    <w:rPr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A04148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A04148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A04148"/>
  </w:style>
  <w:style w:type="paragraph" w:styleId="af">
    <w:name w:val="annotation subject"/>
    <w:basedOn w:val="ad"/>
    <w:next w:val="ad"/>
    <w:link w:val="af0"/>
    <w:uiPriority w:val="99"/>
    <w:semiHidden/>
    <w:unhideWhenUsed/>
    <w:rsid w:val="00A04148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A041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2017-08-03T04:29:00Z</dcterms:created>
  <dcterms:modified xsi:type="dcterms:W3CDTF">2017-08-03T07:25:00Z</dcterms:modified>
</cp:coreProperties>
</file>